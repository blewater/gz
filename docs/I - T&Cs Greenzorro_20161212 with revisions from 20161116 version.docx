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E1A13F" w14:textId="77777777" w:rsidR="00545845" w:rsidRPr="0010540C" w:rsidRDefault="00545845" w:rsidP="00013415">
      <w:pPr>
        <w:spacing w:before="100" w:beforeAutospacing="1" w:after="100" w:afterAutospacing="1" w:line="360" w:lineRule="atLeast"/>
        <w:jc w:val="center"/>
        <w:rPr>
          <w:rFonts w:asciiTheme="majorHAnsi" w:hAnsiTheme="majorHAnsi"/>
          <w:b/>
          <w:lang w:eastAsia="en-GB"/>
        </w:rPr>
      </w:pPr>
      <w:r w:rsidRPr="0010540C">
        <w:rPr>
          <w:rFonts w:asciiTheme="majorHAnsi" w:hAnsiTheme="majorHAnsi"/>
          <w:b/>
          <w:lang w:eastAsia="en-GB"/>
        </w:rPr>
        <w:t xml:space="preserve">TERMS AND CONDITIONS </w:t>
      </w:r>
    </w:p>
    <w:p w14:paraId="2E9FA53E" w14:textId="62DB5844" w:rsidR="00CC01E6" w:rsidRPr="0010540C" w:rsidRDefault="00CE4EF5" w:rsidP="00CC01E6">
      <w:pPr>
        <w:rPr>
          <w:rFonts w:asciiTheme="majorHAnsi" w:hAnsiTheme="majorHAnsi"/>
          <w:lang w:eastAsia="en-GB"/>
        </w:rPr>
      </w:pPr>
      <w:r>
        <w:rPr>
          <w:rFonts w:asciiTheme="majorHAnsi" w:hAnsiTheme="majorHAnsi"/>
        </w:rPr>
        <w:t xml:space="preserve">Version Number </w:t>
      </w:r>
      <w:ins w:id="0" w:author="MGA Changes" w:date="2016-12-12T17:05:00Z">
        <w:r w:rsidR="004D68DF">
          <w:rPr>
            <w:rFonts w:asciiTheme="majorHAnsi" w:hAnsiTheme="majorHAnsi"/>
          </w:rPr>
          <w:t>2.</w:t>
        </w:r>
        <w:r w:rsidR="0081567B">
          <w:rPr>
            <w:rFonts w:asciiTheme="majorHAnsi" w:hAnsiTheme="majorHAnsi"/>
          </w:rPr>
          <w:t>3</w:t>
        </w:r>
      </w:ins>
      <w:del w:id="1" w:author="MGA Changes" w:date="2016-12-12T17:05:00Z">
        <w:r>
          <w:rPr>
            <w:rFonts w:asciiTheme="majorHAnsi" w:hAnsiTheme="majorHAnsi"/>
          </w:rPr>
          <w:delText>1</w:delText>
        </w:r>
        <w:r w:rsidR="004D68DF">
          <w:rPr>
            <w:rFonts w:asciiTheme="majorHAnsi" w:hAnsiTheme="majorHAnsi"/>
          </w:rPr>
          <w:delText>.</w:delText>
        </w:r>
        <w:r w:rsidR="00EB2889">
          <w:rPr>
            <w:rFonts w:asciiTheme="majorHAnsi" w:hAnsiTheme="majorHAnsi"/>
          </w:rPr>
          <w:delText>1</w:delText>
        </w:r>
      </w:del>
      <w:r w:rsidR="00EB2889">
        <w:rPr>
          <w:rFonts w:asciiTheme="majorHAnsi" w:hAnsiTheme="majorHAnsi"/>
          <w:lang w:val="en-US" w:eastAsia="en-GB"/>
        </w:rPr>
        <w:t xml:space="preserve">, Last Updated </w:t>
      </w:r>
      <w:ins w:id="2" w:author="MGA Changes" w:date="2016-12-12T17:05:00Z">
        <w:r w:rsidR="006A4692">
          <w:rPr>
            <w:rFonts w:asciiTheme="majorHAnsi" w:hAnsiTheme="majorHAnsi"/>
            <w:lang w:val="en-US" w:eastAsia="en-GB"/>
          </w:rPr>
          <w:t>09 December</w:t>
        </w:r>
      </w:ins>
      <w:del w:id="3" w:author="MGA Changes" w:date="2016-12-12T17:05:00Z">
        <w:r>
          <w:rPr>
            <w:rFonts w:asciiTheme="majorHAnsi" w:hAnsiTheme="majorHAnsi"/>
            <w:lang w:val="en-US" w:eastAsia="en-GB"/>
          </w:rPr>
          <w:delText>16</w:delText>
        </w:r>
        <w:r w:rsidRPr="00CE4EF5">
          <w:rPr>
            <w:rFonts w:asciiTheme="majorHAnsi" w:hAnsiTheme="majorHAnsi"/>
            <w:vertAlign w:val="superscript"/>
            <w:lang w:val="en-US" w:eastAsia="en-GB"/>
          </w:rPr>
          <w:delText>th</w:delText>
        </w:r>
        <w:r>
          <w:rPr>
            <w:rFonts w:asciiTheme="majorHAnsi" w:hAnsiTheme="majorHAnsi"/>
            <w:vertAlign w:val="superscript"/>
            <w:lang w:val="en-US" w:eastAsia="en-GB"/>
          </w:rPr>
          <w:delText xml:space="preserve"> </w:delText>
        </w:r>
        <w:r>
          <w:rPr>
            <w:rFonts w:asciiTheme="majorHAnsi" w:hAnsiTheme="majorHAnsi"/>
            <w:lang w:val="en-US" w:eastAsia="en-GB"/>
          </w:rPr>
          <w:delText>November,</w:delText>
        </w:r>
      </w:del>
      <w:r>
        <w:rPr>
          <w:rFonts w:asciiTheme="majorHAnsi" w:hAnsiTheme="majorHAnsi"/>
          <w:lang w:val="en-US" w:eastAsia="en-GB"/>
        </w:rPr>
        <w:t xml:space="preserve"> 2016</w:t>
      </w:r>
    </w:p>
    <w:p w14:paraId="4FF3A46F" w14:textId="77777777" w:rsidR="00545845" w:rsidRPr="0010540C" w:rsidRDefault="00545845" w:rsidP="00A421B0">
      <w:pPr>
        <w:pStyle w:val="ListParagraph"/>
        <w:numPr>
          <w:ilvl w:val="0"/>
          <w:numId w:val="2"/>
        </w:numPr>
        <w:tabs>
          <w:tab w:val="num" w:pos="720"/>
        </w:tabs>
        <w:spacing w:before="100" w:beforeAutospacing="1" w:after="100" w:afterAutospacing="1" w:line="360" w:lineRule="atLeast"/>
        <w:jc w:val="both"/>
        <w:rPr>
          <w:rFonts w:asciiTheme="majorHAnsi" w:hAnsiTheme="majorHAnsi"/>
          <w:lang w:eastAsia="en-GB"/>
        </w:rPr>
      </w:pPr>
      <w:bookmarkStart w:id="4" w:name="_Ref222129774"/>
      <w:r w:rsidRPr="0010540C">
        <w:rPr>
          <w:rFonts w:asciiTheme="majorHAnsi" w:hAnsiTheme="majorHAnsi"/>
          <w:b/>
          <w:lang w:eastAsia="en-GB"/>
        </w:rPr>
        <w:t xml:space="preserve">INTRODUCTION: </w:t>
      </w:r>
      <w:bookmarkEnd w:id="4"/>
    </w:p>
    <w:p w14:paraId="50F81927" w14:textId="7997FDEF" w:rsidR="00545845" w:rsidRPr="0010540C" w:rsidRDefault="00545845" w:rsidP="00A421B0">
      <w:pPr>
        <w:pStyle w:val="ListParagraph"/>
        <w:numPr>
          <w:ilvl w:val="1"/>
          <w:numId w:val="2"/>
        </w:numPr>
        <w:tabs>
          <w:tab w:val="num" w:pos="720"/>
        </w:tabs>
        <w:spacing w:after="120" w:line="360" w:lineRule="atLeast"/>
        <w:jc w:val="both"/>
        <w:rPr>
          <w:rFonts w:asciiTheme="majorHAnsi" w:hAnsiTheme="majorHAnsi"/>
          <w:lang w:eastAsia="en-GB"/>
        </w:rPr>
      </w:pPr>
      <w:bookmarkStart w:id="5" w:name="_Ref217105700"/>
      <w:r w:rsidRPr="0010540C">
        <w:rPr>
          <w:rFonts w:asciiTheme="majorHAnsi" w:hAnsiTheme="majorHAnsi"/>
          <w:lang w:eastAsia="en-GB"/>
        </w:rPr>
        <w:t>By using and/or visiting any section of the website </w:t>
      </w:r>
      <w:r w:rsidR="004F5ECA" w:rsidRPr="00E878CE">
        <w:rPr>
          <w:rFonts w:asciiTheme="majorHAnsi" w:hAnsiTheme="majorHAnsi"/>
          <w:lang w:eastAsia="en-GB"/>
        </w:rPr>
        <w:t>www</w:t>
      </w:r>
      <w:r w:rsidR="003A37E9" w:rsidRPr="00E878CE">
        <w:rPr>
          <w:rFonts w:asciiTheme="majorHAnsi" w:hAnsiTheme="majorHAnsi"/>
          <w:lang w:eastAsia="en-GB"/>
        </w:rPr>
        <w:t>.greenzorro.</w:t>
      </w:r>
      <w:r w:rsidRPr="00E878CE">
        <w:rPr>
          <w:rFonts w:asciiTheme="majorHAnsi" w:hAnsiTheme="majorHAnsi"/>
          <w:lang w:eastAsia="en-GB"/>
        </w:rPr>
        <w:t>com</w:t>
      </w:r>
      <w:r w:rsidRPr="00E878CE" w:rsidDel="00594A5E">
        <w:rPr>
          <w:rFonts w:asciiTheme="majorHAnsi" w:hAnsiTheme="majorHAnsi"/>
          <w:lang w:eastAsia="en-GB"/>
        </w:rPr>
        <w:t xml:space="preserve"> </w:t>
      </w:r>
      <w:r w:rsidRPr="0010540C">
        <w:rPr>
          <w:rFonts w:asciiTheme="majorHAnsi" w:hAnsiTheme="majorHAnsi"/>
          <w:lang w:eastAsia="en-GB"/>
        </w:rPr>
        <w:t>(the "</w:t>
      </w:r>
      <w:r w:rsidRPr="0010540C">
        <w:rPr>
          <w:rFonts w:asciiTheme="majorHAnsi" w:hAnsiTheme="majorHAnsi"/>
          <w:b/>
          <w:lang w:eastAsia="en-GB"/>
        </w:rPr>
        <w:t>Website</w:t>
      </w:r>
      <w:r w:rsidRPr="0010540C">
        <w:rPr>
          <w:rFonts w:asciiTheme="majorHAnsi" w:hAnsiTheme="majorHAnsi"/>
          <w:lang w:eastAsia="en-GB"/>
        </w:rPr>
        <w:t>"); or by opening an account on the Website you agree to be bound by:</w:t>
      </w:r>
      <w:bookmarkEnd w:id="5"/>
    </w:p>
    <w:p w14:paraId="58E9DD69" w14:textId="64D75259" w:rsidR="00545845" w:rsidRPr="0010540C" w:rsidRDefault="00410576" w:rsidP="00A421B0">
      <w:pPr>
        <w:pStyle w:val="ListParagraph"/>
        <w:numPr>
          <w:ilvl w:val="2"/>
          <w:numId w:val="2"/>
        </w:numPr>
        <w:tabs>
          <w:tab w:val="num" w:pos="1418"/>
        </w:tabs>
        <w:spacing w:after="120" w:line="360" w:lineRule="atLeast"/>
        <w:jc w:val="both"/>
        <w:rPr>
          <w:rFonts w:asciiTheme="majorHAnsi" w:hAnsiTheme="majorHAnsi"/>
          <w:lang w:eastAsia="en-GB"/>
        </w:rPr>
      </w:pPr>
      <w:r w:rsidRPr="0010540C">
        <w:rPr>
          <w:rFonts w:asciiTheme="majorHAnsi" w:hAnsiTheme="majorHAnsi"/>
          <w:lang w:eastAsia="en-GB"/>
        </w:rPr>
        <w:t>T</w:t>
      </w:r>
      <w:r w:rsidR="00545845" w:rsidRPr="0010540C">
        <w:rPr>
          <w:rFonts w:asciiTheme="majorHAnsi" w:hAnsiTheme="majorHAnsi"/>
          <w:lang w:eastAsia="en-GB"/>
        </w:rPr>
        <w:t xml:space="preserve">he General Terms and Conditions, on this page; </w:t>
      </w:r>
    </w:p>
    <w:p w14:paraId="1EDFE2BB" w14:textId="2BB1A03E" w:rsidR="00545845" w:rsidRPr="0010540C" w:rsidRDefault="00410576" w:rsidP="00A421B0">
      <w:pPr>
        <w:pStyle w:val="ListParagraph"/>
        <w:numPr>
          <w:ilvl w:val="2"/>
          <w:numId w:val="2"/>
        </w:numPr>
        <w:tabs>
          <w:tab w:val="num" w:pos="1418"/>
        </w:tabs>
        <w:spacing w:after="120" w:line="360" w:lineRule="atLeast"/>
        <w:jc w:val="both"/>
        <w:rPr>
          <w:rFonts w:asciiTheme="majorHAnsi" w:hAnsiTheme="majorHAnsi"/>
          <w:lang w:eastAsia="en-GB"/>
        </w:rPr>
      </w:pPr>
      <w:r w:rsidRPr="0010540C">
        <w:rPr>
          <w:rFonts w:asciiTheme="majorHAnsi" w:hAnsiTheme="majorHAnsi"/>
          <w:lang w:eastAsia="en-GB"/>
        </w:rPr>
        <w:t>T</w:t>
      </w:r>
      <w:r w:rsidR="00545845" w:rsidRPr="0010540C">
        <w:rPr>
          <w:rFonts w:asciiTheme="majorHAnsi" w:hAnsiTheme="majorHAnsi"/>
          <w:lang w:eastAsia="en-GB"/>
        </w:rPr>
        <w:t xml:space="preserve">he </w:t>
      </w:r>
      <w:r w:rsidR="00545845" w:rsidRPr="0010540C">
        <w:rPr>
          <w:rFonts w:asciiTheme="majorHAnsi" w:hAnsiTheme="majorHAnsi"/>
          <w:color w:val="000000"/>
          <w:lang w:eastAsia="en-GB"/>
        </w:rPr>
        <w:t>Privacy Policy,</w:t>
      </w:r>
    </w:p>
    <w:p w14:paraId="0E09F4C1" w14:textId="0890E973" w:rsidR="00545845" w:rsidRPr="0010540C" w:rsidRDefault="00410576" w:rsidP="00A421B0">
      <w:pPr>
        <w:pStyle w:val="ListParagraph"/>
        <w:numPr>
          <w:ilvl w:val="2"/>
          <w:numId w:val="2"/>
        </w:numPr>
        <w:tabs>
          <w:tab w:val="num" w:pos="1418"/>
        </w:tabs>
        <w:spacing w:after="120" w:line="360" w:lineRule="atLeast"/>
        <w:jc w:val="both"/>
        <w:rPr>
          <w:rFonts w:asciiTheme="majorHAnsi" w:hAnsiTheme="majorHAnsi"/>
          <w:lang w:eastAsia="en-GB"/>
        </w:rPr>
      </w:pPr>
      <w:r w:rsidRPr="0010540C">
        <w:rPr>
          <w:rFonts w:asciiTheme="majorHAnsi" w:hAnsiTheme="majorHAnsi"/>
          <w:color w:val="000000"/>
          <w:lang w:eastAsia="en-GB"/>
        </w:rPr>
        <w:t>A</w:t>
      </w:r>
      <w:r w:rsidR="00545845" w:rsidRPr="0010540C">
        <w:rPr>
          <w:rFonts w:asciiTheme="majorHAnsi" w:hAnsiTheme="majorHAnsi"/>
          <w:color w:val="000000"/>
          <w:lang w:eastAsia="en-GB"/>
        </w:rPr>
        <w:t>ny game rules,</w:t>
      </w:r>
    </w:p>
    <w:p w14:paraId="2EFF5B45" w14:textId="743947E7" w:rsidR="00545845" w:rsidRPr="0010540C" w:rsidRDefault="00410576" w:rsidP="00A421B0">
      <w:pPr>
        <w:pStyle w:val="ListParagraph"/>
        <w:numPr>
          <w:ilvl w:val="2"/>
          <w:numId w:val="2"/>
        </w:numPr>
        <w:tabs>
          <w:tab w:val="num" w:pos="1418"/>
        </w:tabs>
        <w:spacing w:after="120" w:line="360" w:lineRule="atLeast"/>
        <w:jc w:val="both"/>
        <w:rPr>
          <w:rFonts w:asciiTheme="majorHAnsi" w:hAnsiTheme="majorHAnsi"/>
          <w:lang w:eastAsia="en-GB"/>
        </w:rPr>
      </w:pPr>
      <w:bookmarkStart w:id="6" w:name="_Ref242679815"/>
      <w:bookmarkStart w:id="7" w:name="_Ref217389401"/>
      <w:r w:rsidRPr="0010540C">
        <w:rPr>
          <w:rFonts w:asciiTheme="majorHAnsi" w:hAnsiTheme="majorHAnsi"/>
          <w:lang w:eastAsia="en-GB"/>
        </w:rPr>
        <w:t>A</w:t>
      </w:r>
      <w:r w:rsidR="00545845" w:rsidRPr="0010540C">
        <w:rPr>
          <w:rFonts w:asciiTheme="majorHAnsi" w:hAnsiTheme="majorHAnsi"/>
          <w:lang w:eastAsia="en-GB"/>
        </w:rPr>
        <w:t>ny terms and conditions of promotions, bonuses and special offers which may be found on the Website from time to time.</w:t>
      </w:r>
      <w:bookmarkEnd w:id="6"/>
    </w:p>
    <w:bookmarkEnd w:id="7"/>
    <w:p w14:paraId="155D20AA" w14:textId="77777777" w:rsidR="00545845" w:rsidRPr="0010540C" w:rsidRDefault="00545845" w:rsidP="00A421B0">
      <w:pPr>
        <w:pStyle w:val="ListParagraph"/>
        <w:numPr>
          <w:ilvl w:val="1"/>
          <w:numId w:val="2"/>
        </w:numPr>
        <w:tabs>
          <w:tab w:val="num" w:pos="720"/>
        </w:tabs>
        <w:spacing w:after="120" w:line="360" w:lineRule="atLeast"/>
        <w:jc w:val="both"/>
        <w:rPr>
          <w:rFonts w:asciiTheme="majorHAnsi" w:hAnsiTheme="majorHAnsi"/>
          <w:lang w:eastAsia="en-GB"/>
        </w:rPr>
      </w:pPr>
      <w:r w:rsidRPr="0010540C">
        <w:rPr>
          <w:rFonts w:asciiTheme="majorHAnsi" w:hAnsiTheme="majorHAnsi"/>
          <w:lang w:eastAsia="en-GB"/>
        </w:rPr>
        <w:t>All of the terms and conditions listed above shall together be referred to as "</w:t>
      </w:r>
      <w:r w:rsidRPr="0010540C">
        <w:rPr>
          <w:rFonts w:asciiTheme="majorHAnsi" w:hAnsiTheme="majorHAnsi"/>
          <w:b/>
          <w:lang w:eastAsia="en-GB"/>
        </w:rPr>
        <w:t>the Terms</w:t>
      </w:r>
      <w:r w:rsidRPr="0010540C">
        <w:rPr>
          <w:rFonts w:asciiTheme="majorHAnsi" w:hAnsiTheme="majorHAnsi"/>
          <w:lang w:eastAsia="en-GB"/>
        </w:rPr>
        <w:t>".</w:t>
      </w:r>
    </w:p>
    <w:p w14:paraId="30BACEE2" w14:textId="6E0F85BA" w:rsidR="00545845" w:rsidRPr="0010540C" w:rsidRDefault="00545845" w:rsidP="00B91B19">
      <w:pPr>
        <w:pStyle w:val="ListParagraph"/>
        <w:numPr>
          <w:ilvl w:val="1"/>
          <w:numId w:val="2"/>
        </w:numPr>
        <w:tabs>
          <w:tab w:val="num" w:pos="720"/>
        </w:tabs>
        <w:spacing w:after="120" w:line="360" w:lineRule="atLeast"/>
        <w:jc w:val="both"/>
        <w:rPr>
          <w:rFonts w:asciiTheme="majorHAnsi" w:hAnsiTheme="majorHAnsi"/>
          <w:lang w:eastAsia="en-GB"/>
        </w:rPr>
      </w:pPr>
      <w:r w:rsidRPr="0010540C">
        <w:rPr>
          <w:rFonts w:asciiTheme="majorHAnsi" w:hAnsiTheme="majorHAnsi"/>
          <w:lang w:eastAsia="en-GB"/>
        </w:rPr>
        <w:t xml:space="preserve">Please read the Terms carefully before accepting them. </w:t>
      </w:r>
      <w:bookmarkStart w:id="8" w:name="_Ref217112760"/>
      <w:r w:rsidRPr="0010540C">
        <w:rPr>
          <w:rFonts w:asciiTheme="majorHAnsi" w:hAnsiTheme="majorHAnsi"/>
          <w:lang w:eastAsia="en-GB"/>
        </w:rPr>
        <w:t xml:space="preserve">If you do not agree to accept and be bound by the </w:t>
      </w:r>
      <w:del w:id="9" w:author="Mario Karagiorgas" w:date="2016-12-12T17:06:00Z">
        <w:r w:rsidRPr="0010540C" w:rsidDel="00E878CE">
          <w:rPr>
            <w:rFonts w:asciiTheme="majorHAnsi" w:hAnsiTheme="majorHAnsi"/>
            <w:lang w:eastAsia="en-GB"/>
          </w:rPr>
          <w:delText>Terms</w:delText>
        </w:r>
      </w:del>
      <w:ins w:id="10" w:author="Mario Karagiorgas" w:date="2016-12-12T17:06:00Z">
        <w:r w:rsidR="00E878CE" w:rsidRPr="0010540C">
          <w:rPr>
            <w:rFonts w:asciiTheme="majorHAnsi" w:hAnsiTheme="majorHAnsi"/>
            <w:lang w:eastAsia="en-GB"/>
          </w:rPr>
          <w:t>Terms,</w:t>
        </w:r>
      </w:ins>
      <w:r w:rsidRPr="0010540C">
        <w:rPr>
          <w:rFonts w:asciiTheme="majorHAnsi" w:hAnsiTheme="majorHAnsi"/>
          <w:lang w:eastAsia="en-GB"/>
        </w:rPr>
        <w:t xml:space="preserve"> please do not open an account or continue to use the Website. Your continued use of the Website constitutes acceptance of the Terms.</w:t>
      </w:r>
    </w:p>
    <w:p w14:paraId="099F85A1" w14:textId="40539988" w:rsidR="00545845" w:rsidRPr="0010540C" w:rsidRDefault="00545845" w:rsidP="00A421B0">
      <w:pPr>
        <w:pStyle w:val="ListParagraph"/>
        <w:numPr>
          <w:ilvl w:val="1"/>
          <w:numId w:val="2"/>
        </w:numPr>
        <w:tabs>
          <w:tab w:val="num" w:pos="720"/>
        </w:tabs>
        <w:spacing w:after="120" w:line="360" w:lineRule="atLeast"/>
        <w:jc w:val="both"/>
        <w:rPr>
          <w:rFonts w:asciiTheme="majorHAnsi" w:hAnsiTheme="majorHAnsi"/>
          <w:lang w:eastAsia="en-GB"/>
        </w:rPr>
      </w:pPr>
      <w:bookmarkStart w:id="11" w:name="_Ref236456675"/>
      <w:r w:rsidRPr="0010540C">
        <w:rPr>
          <w:rFonts w:asciiTheme="majorHAnsi" w:hAnsiTheme="majorHAnsi"/>
          <w:lang w:eastAsia="en-GB"/>
        </w:rPr>
        <w:t>The Terms will come into effect o</w:t>
      </w:r>
      <w:r w:rsidR="00184504" w:rsidRPr="0010540C">
        <w:rPr>
          <w:rFonts w:asciiTheme="majorHAnsi" w:hAnsiTheme="majorHAnsi"/>
          <w:lang w:eastAsia="en-GB"/>
        </w:rPr>
        <w:t xml:space="preserve">n the </w:t>
      </w:r>
      <w:bookmarkEnd w:id="8"/>
      <w:bookmarkEnd w:id="11"/>
      <w:ins w:id="12" w:author="MGA Changes" w:date="2016-12-12T17:05:00Z">
        <w:r w:rsidR="004352DF">
          <w:rPr>
            <w:rFonts w:asciiTheme="majorHAnsi" w:hAnsiTheme="majorHAnsi"/>
            <w:lang w:eastAsia="en-GB"/>
          </w:rPr>
          <w:t>9</w:t>
        </w:r>
        <w:r w:rsidR="004352DF" w:rsidRPr="00675742">
          <w:rPr>
            <w:rFonts w:asciiTheme="majorHAnsi" w:hAnsiTheme="majorHAnsi"/>
            <w:vertAlign w:val="superscript"/>
            <w:lang w:eastAsia="en-GB"/>
          </w:rPr>
          <w:t>th</w:t>
        </w:r>
      </w:ins>
      <w:del w:id="13" w:author="MGA Changes" w:date="2016-12-12T17:05:00Z">
        <w:r w:rsidR="00074643">
          <w:rPr>
            <w:rFonts w:asciiTheme="majorHAnsi" w:hAnsiTheme="majorHAnsi"/>
            <w:lang w:eastAsia="en-GB"/>
          </w:rPr>
          <w:delText>30</w:delText>
        </w:r>
        <w:r w:rsidR="00675742" w:rsidRPr="00675742">
          <w:rPr>
            <w:rFonts w:asciiTheme="majorHAnsi" w:hAnsiTheme="majorHAnsi"/>
            <w:vertAlign w:val="superscript"/>
            <w:lang w:eastAsia="en-GB"/>
          </w:rPr>
          <w:delText>th</w:delText>
        </w:r>
      </w:del>
      <w:r w:rsidR="00D31B13">
        <w:rPr>
          <w:rFonts w:asciiTheme="majorHAnsi" w:hAnsiTheme="majorHAnsi"/>
          <w:lang w:eastAsia="en-GB"/>
        </w:rPr>
        <w:t xml:space="preserve"> of </w:t>
      </w:r>
      <w:ins w:id="14" w:author="MGA Changes" w:date="2016-12-12T17:05:00Z">
        <w:r w:rsidR="004C39A7">
          <w:rPr>
            <w:rFonts w:asciiTheme="majorHAnsi" w:hAnsiTheme="majorHAnsi"/>
            <w:lang w:eastAsia="en-GB"/>
          </w:rPr>
          <w:t>December</w:t>
        </w:r>
      </w:ins>
      <w:del w:id="15" w:author="MGA Changes" w:date="2016-12-12T17:05:00Z">
        <w:r w:rsidR="003A37E9">
          <w:rPr>
            <w:rFonts w:asciiTheme="majorHAnsi" w:hAnsiTheme="majorHAnsi"/>
            <w:lang w:eastAsia="en-GB"/>
          </w:rPr>
          <w:delText>November</w:delText>
        </w:r>
      </w:del>
      <w:r w:rsidR="003A37E9">
        <w:rPr>
          <w:rFonts w:asciiTheme="majorHAnsi" w:hAnsiTheme="majorHAnsi"/>
          <w:lang w:eastAsia="en-GB"/>
        </w:rPr>
        <w:t xml:space="preserve"> 2016</w:t>
      </w:r>
      <w:r w:rsidR="00D31B13">
        <w:rPr>
          <w:rFonts w:asciiTheme="majorHAnsi" w:hAnsiTheme="majorHAnsi"/>
          <w:lang w:eastAsia="en-GB"/>
        </w:rPr>
        <w:t>.</w:t>
      </w:r>
    </w:p>
    <w:p w14:paraId="47D61694" w14:textId="77777777" w:rsidR="00545845" w:rsidRPr="0010540C" w:rsidRDefault="00545845" w:rsidP="001F33A6">
      <w:pPr>
        <w:spacing w:before="100" w:beforeAutospacing="1" w:after="100" w:afterAutospacing="1" w:line="360" w:lineRule="atLeast"/>
        <w:jc w:val="both"/>
        <w:rPr>
          <w:rFonts w:asciiTheme="majorHAnsi" w:hAnsiTheme="majorHAnsi"/>
          <w:lang w:eastAsia="en-GB"/>
        </w:rPr>
      </w:pPr>
      <w:r w:rsidRPr="0010540C">
        <w:rPr>
          <w:rFonts w:asciiTheme="majorHAnsi" w:hAnsiTheme="majorHAnsi"/>
          <w:b/>
          <w:u w:val="single"/>
          <w:lang w:eastAsia="en-GB"/>
        </w:rPr>
        <w:t>GENERAL TERMS AND CONDITIONS</w:t>
      </w:r>
    </w:p>
    <w:p w14:paraId="38F4270C" w14:textId="2D23742B" w:rsidR="003233C7" w:rsidRPr="006E62EB" w:rsidRDefault="00545845" w:rsidP="0082204F">
      <w:pPr>
        <w:pStyle w:val="ListParagraph"/>
        <w:numPr>
          <w:ilvl w:val="0"/>
          <w:numId w:val="2"/>
        </w:numPr>
        <w:tabs>
          <w:tab w:val="num" w:pos="720"/>
        </w:tabs>
        <w:spacing w:before="360" w:after="120" w:line="360" w:lineRule="atLeast"/>
        <w:ind w:left="357" w:hanging="357"/>
        <w:contextualSpacing w:val="0"/>
        <w:jc w:val="both"/>
        <w:rPr>
          <w:lang w:val="en-US"/>
          <w:rPrChange w:id="16" w:author="MGA Changes" w:date="2016-12-12T17:05:00Z">
            <w:rPr>
              <w:rFonts w:asciiTheme="majorHAnsi" w:hAnsiTheme="majorHAnsi"/>
              <w:lang w:eastAsia="en-GB"/>
            </w:rPr>
          </w:rPrChange>
        </w:rPr>
      </w:pPr>
      <w:bookmarkStart w:id="17" w:name="_Ref217112158"/>
      <w:r w:rsidRPr="0010540C">
        <w:rPr>
          <w:rFonts w:asciiTheme="majorHAnsi" w:hAnsiTheme="majorHAnsi"/>
          <w:b/>
          <w:lang w:eastAsia="en-GB"/>
        </w:rPr>
        <w:t>PARTIES</w:t>
      </w:r>
      <w:bookmarkStart w:id="18" w:name="_Ref217257530"/>
      <w:bookmarkStart w:id="19" w:name="_Ref217113281"/>
      <w:bookmarkEnd w:id="17"/>
    </w:p>
    <w:p w14:paraId="176BC87F" w14:textId="77777777" w:rsidR="001E5C56" w:rsidRDefault="003233C7" w:rsidP="00CA2A7E">
      <w:pPr>
        <w:pStyle w:val="ListParagraph"/>
        <w:numPr>
          <w:ilvl w:val="1"/>
          <w:numId w:val="2"/>
        </w:numPr>
        <w:tabs>
          <w:tab w:val="num" w:pos="720"/>
        </w:tabs>
        <w:spacing w:after="120" w:line="360" w:lineRule="atLeast"/>
        <w:jc w:val="both"/>
        <w:rPr>
          <w:ins w:id="20" w:author="MGA Changes" w:date="2016-12-12T17:05:00Z"/>
          <w:rFonts w:asciiTheme="majorHAnsi" w:hAnsiTheme="majorHAnsi"/>
          <w:lang w:eastAsia="en-GB"/>
        </w:rPr>
      </w:pPr>
      <w:r w:rsidRPr="0010540C">
        <w:rPr>
          <w:rFonts w:asciiTheme="majorHAnsi" w:hAnsiTheme="majorHAnsi"/>
          <w:lang w:eastAsia="en-GB"/>
        </w:rPr>
        <w:t xml:space="preserve">The </w:t>
      </w:r>
      <w:ins w:id="21" w:author="MGA Changes" w:date="2016-12-12T17:05:00Z">
        <w:r w:rsidR="004352DF">
          <w:rPr>
            <w:rFonts w:eastAsiaTheme="minorEastAsia"/>
          </w:rPr>
          <w:t xml:space="preserve">Gambling services on </w:t>
        </w:r>
        <w:r w:rsidR="0077596B">
          <w:rPr>
            <w:rFonts w:eastAsiaTheme="minorEastAsia"/>
          </w:rPr>
          <w:t xml:space="preserve">the </w:t>
        </w:r>
      </w:ins>
      <w:r w:rsidRPr="0010540C">
        <w:rPr>
          <w:rFonts w:asciiTheme="majorHAnsi" w:hAnsiTheme="majorHAnsi"/>
          <w:lang w:eastAsia="en-GB"/>
        </w:rPr>
        <w:t xml:space="preserve">website </w:t>
      </w:r>
      <w:ins w:id="22" w:author="MGA Changes" w:date="2016-12-12T17:05:00Z">
        <w:r w:rsidR="004352DF">
          <w:rPr>
            <w:rFonts w:eastAsiaTheme="minorEastAsia"/>
          </w:rPr>
          <w:t>are</w:t>
        </w:r>
      </w:ins>
      <w:del w:id="23" w:author="MGA Changes" w:date="2016-12-12T17:05:00Z">
        <w:r w:rsidRPr="0010540C">
          <w:rPr>
            <w:rFonts w:asciiTheme="majorHAnsi" w:hAnsiTheme="majorHAnsi"/>
            <w:lang w:eastAsia="en-GB"/>
          </w:rPr>
          <w:delText>is</w:delText>
        </w:r>
      </w:del>
      <w:r w:rsidRPr="0010540C">
        <w:rPr>
          <w:rFonts w:asciiTheme="majorHAnsi" w:hAnsiTheme="majorHAnsi"/>
          <w:lang w:eastAsia="en-GB"/>
        </w:rPr>
        <w:t xml:space="preserve"> </w:t>
      </w:r>
      <w:r w:rsidR="00987402" w:rsidRPr="0010540C">
        <w:rPr>
          <w:rFonts w:asciiTheme="majorHAnsi" w:hAnsiTheme="majorHAnsi"/>
          <w:lang w:eastAsia="en-GB"/>
        </w:rPr>
        <w:t xml:space="preserve">operated </w:t>
      </w:r>
      <w:ins w:id="24" w:author="MGA Changes" w:date="2016-12-12T17:05:00Z">
        <w:r w:rsidR="001E5C56">
          <w:rPr>
            <w:rFonts w:asciiTheme="majorHAnsi" w:hAnsiTheme="majorHAnsi"/>
            <w:lang w:eastAsia="en-GB"/>
          </w:rPr>
          <w:t xml:space="preserve">by </w:t>
        </w:r>
        <w:r w:rsidR="001E5C56" w:rsidRPr="005B6DB5">
          <w:rPr>
            <w:rFonts w:asciiTheme="majorHAnsi" w:hAnsiTheme="majorHAnsi"/>
            <w:lang w:val="en-US" w:eastAsia="en-GB"/>
          </w:rPr>
          <w:t>EveryMatrix N.V.,</w:t>
        </w:r>
        <w:r w:rsidR="001E5C56" w:rsidRPr="005B6DB5">
          <w:rPr>
            <w:lang w:val="en-US" w:eastAsia="en-GB"/>
          </w:rPr>
          <w:t xml:space="preserve"> a limited liability company incorporated under the laws of Curacao, bearing company registration number 108354 </w:t>
        </w:r>
      </w:ins>
      <w:r w:rsidR="00987402" w:rsidRPr="005B6DB5">
        <w:rPr>
          <w:lang w:val="en-US"/>
          <w:rPrChange w:id="25" w:author="MGA Changes" w:date="2016-12-12T17:05:00Z">
            <w:rPr>
              <w:rFonts w:asciiTheme="majorHAnsi" w:hAnsiTheme="majorHAnsi"/>
              <w:lang w:eastAsia="en-GB"/>
            </w:rPr>
          </w:rPrChange>
        </w:rPr>
        <w:t xml:space="preserve">and </w:t>
      </w:r>
      <w:ins w:id="26" w:author="MGA Changes" w:date="2016-12-12T17:05:00Z">
        <w:r w:rsidR="001E5C56" w:rsidRPr="005B6DB5">
          <w:rPr>
            <w:lang w:val="en-US" w:eastAsia="en-GB"/>
          </w:rPr>
          <w:t>having its registered address at Dr. Hugenholtzweg Z/N, Curacao</w:t>
        </w:r>
        <w:r w:rsidR="001E5C56">
          <w:rPr>
            <w:lang w:val="en-US" w:eastAsia="en-GB"/>
          </w:rPr>
          <w:t>, and</w:t>
        </w:r>
      </w:ins>
      <w:del w:id="27" w:author="MGA Changes" w:date="2016-12-12T17:05:00Z">
        <w:r w:rsidRPr="0010540C">
          <w:rPr>
            <w:rFonts w:asciiTheme="majorHAnsi" w:hAnsiTheme="majorHAnsi"/>
            <w:lang w:eastAsia="en-GB"/>
          </w:rPr>
          <w:delText>managed</w:delText>
        </w:r>
      </w:del>
      <w:r>
        <w:rPr>
          <w:lang w:val="en-US"/>
          <w:rPrChange w:id="28" w:author="MGA Changes" w:date="2016-12-12T17:05:00Z">
            <w:rPr>
              <w:rFonts w:asciiTheme="majorHAnsi" w:hAnsiTheme="majorHAnsi"/>
              <w:lang w:eastAsia="en-GB"/>
            </w:rPr>
          </w:rPrChange>
        </w:rPr>
        <w:t xml:space="preserve"> by</w:t>
      </w:r>
      <w:r w:rsidR="00057695">
        <w:rPr>
          <w:lang w:val="en-US"/>
          <w:rPrChange w:id="29" w:author="MGA Changes" w:date="2016-12-12T17:05:00Z">
            <w:rPr>
              <w:rFonts w:asciiTheme="majorHAnsi" w:hAnsiTheme="majorHAnsi"/>
              <w:lang w:eastAsia="en-GB"/>
            </w:rPr>
          </w:rPrChange>
        </w:rPr>
        <w:t xml:space="preserve"> </w:t>
      </w:r>
      <w:r w:rsidR="00C575D4" w:rsidRPr="00C575D4">
        <w:rPr>
          <w:rFonts w:asciiTheme="majorHAnsi" w:hAnsiTheme="majorHAnsi"/>
          <w:lang w:eastAsia="en-GB"/>
        </w:rPr>
        <w:t>EveryMatrix Ltd</w:t>
      </w:r>
      <w:ins w:id="30" w:author="MGA Changes" w:date="2016-12-12T17:05:00Z">
        <w:r w:rsidR="001E5C56">
          <w:rPr>
            <w:rFonts w:asciiTheme="majorHAnsi" w:hAnsiTheme="majorHAnsi"/>
            <w:lang w:eastAsia="en-GB"/>
          </w:rPr>
          <w:t>.</w:t>
        </w:r>
        <w:r w:rsidR="001E5C56" w:rsidRPr="005B6DB5">
          <w:rPr>
            <w:rFonts w:asciiTheme="majorHAnsi" w:hAnsiTheme="majorHAnsi"/>
            <w:lang w:eastAsia="en-GB"/>
          </w:rPr>
          <w:t>,</w:t>
        </w:r>
      </w:ins>
      <w:del w:id="31" w:author="MGA Changes" w:date="2016-12-12T17:05:00Z">
        <w:r w:rsidR="00C575D4" w:rsidRPr="00C575D4">
          <w:rPr>
            <w:rFonts w:asciiTheme="majorHAnsi" w:hAnsiTheme="majorHAnsi"/>
            <w:lang w:eastAsia="en-GB"/>
          </w:rPr>
          <w:delText>,</w:delText>
        </w:r>
      </w:del>
      <w:r w:rsidR="00C575D4" w:rsidRPr="00C575D4">
        <w:rPr>
          <w:rFonts w:asciiTheme="majorHAnsi" w:hAnsiTheme="majorHAnsi"/>
          <w:lang w:eastAsia="en-GB"/>
        </w:rPr>
        <w:t xml:space="preserve"> a company bearing registration number </w:t>
      </w:r>
      <w:r w:rsidR="00C575D4" w:rsidRPr="005B6DB5">
        <w:rPr>
          <w:rFonts w:asciiTheme="majorHAnsi" w:hAnsiTheme="majorHAnsi"/>
          <w:lang w:val="en-US"/>
          <w:rPrChange w:id="32" w:author="MGA Changes" w:date="2016-12-12T17:05:00Z">
            <w:rPr>
              <w:rFonts w:asciiTheme="majorHAnsi" w:hAnsiTheme="majorHAnsi"/>
              <w:lang w:eastAsia="en-GB"/>
            </w:rPr>
          </w:rPrChange>
        </w:rPr>
        <w:t>C44411,</w:t>
      </w:r>
      <w:r w:rsidR="00C575D4" w:rsidRPr="00C575D4">
        <w:rPr>
          <w:rFonts w:asciiTheme="majorHAnsi" w:hAnsiTheme="majorHAnsi"/>
          <w:lang w:eastAsia="en-GB"/>
        </w:rPr>
        <w:t xml:space="preserve"> and having its registered address at Level </w:t>
      </w:r>
      <w:ins w:id="33" w:author="MGA Changes" w:date="2016-12-12T17:05:00Z">
        <w:r w:rsidR="003D0BDE">
          <w:rPr>
            <w:rFonts w:asciiTheme="majorHAnsi" w:hAnsiTheme="majorHAnsi"/>
            <w:lang w:eastAsia="en-GB"/>
          </w:rPr>
          <w:t>5</w:t>
        </w:r>
      </w:ins>
      <w:del w:id="34" w:author="MGA Changes" w:date="2016-12-12T17:05:00Z">
        <w:r w:rsidR="00C575D4" w:rsidRPr="00C575D4">
          <w:rPr>
            <w:rFonts w:asciiTheme="majorHAnsi" w:hAnsiTheme="majorHAnsi"/>
            <w:lang w:eastAsia="en-GB"/>
          </w:rPr>
          <w:delText>4</w:delText>
        </w:r>
      </w:del>
      <w:r w:rsidR="00C575D4" w:rsidRPr="00C575D4">
        <w:rPr>
          <w:rFonts w:asciiTheme="majorHAnsi" w:hAnsiTheme="majorHAnsi"/>
          <w:lang w:eastAsia="en-GB"/>
        </w:rPr>
        <w:t xml:space="preserve">, Suite </w:t>
      </w:r>
      <w:ins w:id="35" w:author="MGA Changes" w:date="2016-12-12T17:05:00Z">
        <w:r w:rsidR="003D0BDE">
          <w:rPr>
            <w:rFonts w:asciiTheme="majorHAnsi" w:hAnsiTheme="majorHAnsi"/>
            <w:lang w:eastAsia="en-GB"/>
          </w:rPr>
          <w:t>1A</w:t>
        </w:r>
      </w:ins>
      <w:del w:id="36" w:author="MGA Changes" w:date="2016-12-12T17:05:00Z">
        <w:r w:rsidR="00C575D4" w:rsidRPr="00C575D4">
          <w:rPr>
            <w:rFonts w:asciiTheme="majorHAnsi" w:hAnsiTheme="majorHAnsi"/>
            <w:lang w:eastAsia="en-GB"/>
          </w:rPr>
          <w:delText>10</w:delText>
        </w:r>
      </w:del>
      <w:r w:rsidR="00C575D4" w:rsidRPr="00C575D4">
        <w:rPr>
          <w:rFonts w:asciiTheme="majorHAnsi" w:hAnsiTheme="majorHAnsi"/>
          <w:lang w:eastAsia="en-GB"/>
        </w:rPr>
        <w:t>, Portomaso Business Tower, Vjal Portomaso, St. Julians, STJ 4012</w:t>
      </w:r>
      <w:del w:id="37" w:author="MGA Changes" w:date="2016-12-12T17:05:00Z">
        <w:r w:rsidR="00C575D4" w:rsidRPr="00C575D4">
          <w:rPr>
            <w:rFonts w:asciiTheme="majorHAnsi" w:hAnsiTheme="majorHAnsi"/>
            <w:lang w:eastAsia="en-GB"/>
          </w:rPr>
          <w:delText>., STJ 1081</w:delText>
        </w:r>
      </w:del>
      <w:r w:rsidR="00C575D4" w:rsidRPr="00C575D4">
        <w:rPr>
          <w:rFonts w:asciiTheme="majorHAnsi" w:hAnsiTheme="majorHAnsi"/>
          <w:lang w:eastAsia="en-GB"/>
        </w:rPr>
        <w:t>, Malta.</w:t>
      </w:r>
    </w:p>
    <w:p w14:paraId="1CF76CC2" w14:textId="77777777" w:rsidR="001E5C56" w:rsidRDefault="001E5C56" w:rsidP="00CA2A7E">
      <w:pPr>
        <w:pStyle w:val="ListParagraph"/>
        <w:spacing w:after="120" w:line="360" w:lineRule="atLeast"/>
        <w:ind w:left="858"/>
        <w:jc w:val="both"/>
        <w:rPr>
          <w:ins w:id="38" w:author="MGA Changes" w:date="2016-12-12T17:05:00Z"/>
          <w:rFonts w:asciiTheme="majorHAnsi" w:hAnsiTheme="majorHAnsi"/>
          <w:lang w:eastAsia="en-GB"/>
        </w:rPr>
      </w:pPr>
    </w:p>
    <w:p w14:paraId="69F22DA1" w14:textId="294E22CE" w:rsidR="00C575D4" w:rsidRDefault="003F6678">
      <w:pPr>
        <w:pStyle w:val="ListParagraph"/>
        <w:spacing w:after="120" w:line="360" w:lineRule="atLeast"/>
        <w:ind w:left="858"/>
        <w:jc w:val="both"/>
        <w:rPr>
          <w:moveFrom w:id="39" w:author="MGA Changes" w:date="2016-12-12T17:05:00Z"/>
          <w:rFonts w:asciiTheme="majorHAnsi" w:hAnsiTheme="majorHAnsi"/>
          <w:color w:val="000000"/>
          <w:kern w:val="20"/>
          <w:rPrChange w:id="40" w:author="MGA Changes" w:date="2016-12-12T17:05:00Z">
            <w:rPr>
              <w:moveFrom w:id="41" w:author="MGA Changes" w:date="2016-12-12T17:05:00Z"/>
              <w:rFonts w:asciiTheme="majorHAnsi" w:hAnsiTheme="majorHAnsi"/>
              <w:lang w:eastAsia="en-GB"/>
            </w:rPr>
          </w:rPrChange>
        </w:rPr>
        <w:pPrChange w:id="42" w:author="MGA Changes" w:date="2016-12-12T17:05:00Z">
          <w:pPr>
            <w:pStyle w:val="ListParagraph"/>
            <w:numPr>
              <w:ilvl w:val="1"/>
              <w:numId w:val="2"/>
            </w:numPr>
            <w:spacing w:after="120" w:line="360" w:lineRule="atLeast"/>
            <w:ind w:left="858" w:hanging="432"/>
            <w:jc w:val="both"/>
          </w:pPr>
        </w:pPrChange>
      </w:pPr>
      <w:ins w:id="43" w:author="MGA Changes" w:date="2016-12-12T17:05:00Z">
        <w:r w:rsidRPr="003F6678">
          <w:rPr>
            <w:rFonts w:asciiTheme="majorHAnsi" w:hAnsiTheme="majorHAnsi"/>
            <w:lang w:eastAsia="en-GB"/>
          </w:rPr>
          <w:t>Casino games on this website are</w:t>
        </w:r>
      </w:ins>
      <w:del w:id="44" w:author="MGA Changes" w:date="2016-12-12T17:05:00Z">
        <w:r w:rsidR="00C575D4" w:rsidRPr="00C575D4">
          <w:rPr>
            <w:rFonts w:asciiTheme="majorHAnsi" w:hAnsiTheme="majorHAnsi"/>
            <w:lang w:eastAsia="en-GB"/>
          </w:rPr>
          <w:delText xml:space="preserve"> EveryMatrix Ltd. is licensed and regulated by the Malta Gaming Authority (www.MGA.org.mt) in virtue of a Class 1 license numbered MGA/CL1/497/2010 issued on the 2nd of May 2012. The gaming platform is</w:delText>
        </w:r>
      </w:del>
      <w:r w:rsidR="00C575D4" w:rsidRPr="00C575D4">
        <w:rPr>
          <w:rFonts w:asciiTheme="majorHAnsi" w:hAnsiTheme="majorHAnsi"/>
          <w:lang w:eastAsia="en-GB"/>
        </w:rPr>
        <w:t xml:space="preserve"> provided by </w:t>
      </w:r>
      <w:r w:rsidR="00C575D4" w:rsidRPr="003F6678">
        <w:rPr>
          <w:rFonts w:asciiTheme="majorHAnsi" w:hAnsiTheme="majorHAnsi"/>
          <w:lang w:val="en-US"/>
          <w:rPrChange w:id="45" w:author="MGA Changes" w:date="2016-12-12T17:05:00Z">
            <w:rPr>
              <w:rFonts w:asciiTheme="majorHAnsi" w:hAnsiTheme="majorHAnsi"/>
              <w:lang w:eastAsia="en-GB"/>
            </w:rPr>
          </w:rPrChange>
        </w:rPr>
        <w:t xml:space="preserve">EveryMatrix </w:t>
      </w:r>
      <w:ins w:id="46" w:author="MGA Changes" w:date="2016-12-12T17:05:00Z">
        <w:r w:rsidRPr="003F6678">
          <w:rPr>
            <w:rFonts w:asciiTheme="majorHAnsi" w:hAnsiTheme="majorHAnsi"/>
            <w:lang w:val="en-US" w:eastAsia="en-GB"/>
          </w:rPr>
          <w:t>N.V.,</w:t>
        </w:r>
      </w:ins>
      <w:del w:id="47" w:author="MGA Changes" w:date="2016-12-12T17:05:00Z">
        <w:r w:rsidR="00C575D4" w:rsidRPr="00C575D4">
          <w:rPr>
            <w:rFonts w:asciiTheme="majorHAnsi" w:hAnsiTheme="majorHAnsi"/>
            <w:lang w:eastAsia="en-GB"/>
          </w:rPr>
          <w:delText>Software Ltd. by virtue of</w:delText>
        </w:r>
      </w:del>
      <w:r w:rsidR="00C575D4" w:rsidRPr="003F6678">
        <w:rPr>
          <w:lang w:val="en-US"/>
          <w:rPrChange w:id="48" w:author="MGA Changes" w:date="2016-12-12T17:05:00Z">
            <w:rPr>
              <w:rFonts w:asciiTheme="majorHAnsi" w:hAnsiTheme="majorHAnsi"/>
              <w:lang w:eastAsia="en-GB"/>
            </w:rPr>
          </w:rPrChange>
        </w:rPr>
        <w:t xml:space="preserve"> a </w:t>
      </w:r>
      <w:del w:id="49" w:author="MGA Changes" w:date="2016-12-12T17:05:00Z">
        <w:r w:rsidR="00C575D4" w:rsidRPr="00C575D4">
          <w:rPr>
            <w:rFonts w:asciiTheme="majorHAnsi" w:hAnsiTheme="majorHAnsi"/>
            <w:lang w:eastAsia="en-GB"/>
          </w:rPr>
          <w:delText xml:space="preserve">Class 4 license numbered MGA/CL4/497/2011 issued on the 27th of April 2012 by the Malta Gaming Authority. </w:delText>
        </w:r>
      </w:del>
      <w:moveFromRangeStart w:id="50" w:author="MGA Changes" w:date="2016-12-12T17:05:00Z" w:name="move469325638"/>
    </w:p>
    <w:p w14:paraId="0ACD664A" w14:textId="77777777" w:rsidR="00C575D4" w:rsidRDefault="00C575D4" w:rsidP="00C575D4">
      <w:pPr>
        <w:pStyle w:val="ListParagraph"/>
        <w:spacing w:after="120" w:line="360" w:lineRule="atLeast"/>
        <w:ind w:left="858"/>
        <w:jc w:val="both"/>
        <w:rPr>
          <w:moveFrom w:id="51" w:author="MGA Changes" w:date="2016-12-12T17:05:00Z"/>
          <w:rFonts w:asciiTheme="majorHAnsi" w:hAnsiTheme="majorHAnsi"/>
          <w:color w:val="000000"/>
          <w:kern w:val="20"/>
          <w:rPrChange w:id="52" w:author="MGA Changes" w:date="2016-12-12T17:05:00Z">
            <w:rPr>
              <w:moveFrom w:id="53" w:author="MGA Changes" w:date="2016-12-12T17:05:00Z"/>
              <w:rFonts w:asciiTheme="majorHAnsi" w:hAnsiTheme="majorHAnsi"/>
              <w:lang w:eastAsia="en-GB"/>
            </w:rPr>
          </w:rPrChange>
        </w:rPr>
      </w:pPr>
    </w:p>
    <w:p w14:paraId="04D9CE79" w14:textId="72276FE3" w:rsidR="00C575D4" w:rsidRPr="0016177A" w:rsidRDefault="00D06D8F" w:rsidP="00C575D4">
      <w:pPr>
        <w:pStyle w:val="ListParagraph"/>
        <w:spacing w:after="120" w:line="360" w:lineRule="atLeast"/>
        <w:ind w:left="858"/>
        <w:jc w:val="both"/>
        <w:rPr>
          <w:lang w:val="en-US"/>
          <w:rPrChange w:id="54" w:author="MGA Changes" w:date="2016-12-12T17:05:00Z">
            <w:rPr>
              <w:rFonts w:asciiTheme="majorHAnsi" w:hAnsiTheme="majorHAnsi"/>
              <w:lang w:eastAsia="en-GB"/>
            </w:rPr>
          </w:rPrChange>
        </w:rPr>
      </w:pPr>
      <w:moveFrom w:id="55" w:author="MGA Changes" w:date="2016-12-12T17:05:00Z">
        <w:r>
          <w:rPr>
            <w:rPrChange w:id="56" w:author="MGA Changes" w:date="2016-12-12T17:05:00Z">
              <w:rPr>
                <w:rFonts w:asciiTheme="majorHAnsi" w:hAnsiTheme="majorHAnsi"/>
                <w:lang w:eastAsia="en-GB"/>
              </w:rPr>
            </w:rPrChange>
          </w:rPr>
          <w:t xml:space="preserve">The </w:t>
        </w:r>
      </w:moveFrom>
      <w:moveFromRangeEnd w:id="50"/>
      <w:del w:id="57" w:author="MGA Changes" w:date="2016-12-12T17:05:00Z">
        <w:r>
          <w:rPr>
            <w:rFonts w:asciiTheme="majorHAnsi" w:hAnsiTheme="majorHAnsi"/>
            <w:lang w:eastAsia="en-GB"/>
          </w:rPr>
          <w:delText xml:space="preserve">Casino games </w:delText>
        </w:r>
        <w:r w:rsidR="00C575D4" w:rsidRPr="00C575D4">
          <w:rPr>
            <w:rFonts w:asciiTheme="majorHAnsi" w:hAnsiTheme="majorHAnsi"/>
            <w:lang w:eastAsia="en-GB"/>
          </w:rPr>
          <w:delText xml:space="preserve">are provided by EveryMatrix N.V. a </w:delText>
        </w:r>
      </w:del>
      <w:r w:rsidR="00C575D4" w:rsidRPr="003F6678">
        <w:rPr>
          <w:lang w:val="en-US"/>
          <w:rPrChange w:id="58" w:author="MGA Changes" w:date="2016-12-12T17:05:00Z">
            <w:rPr>
              <w:rFonts w:asciiTheme="majorHAnsi" w:hAnsiTheme="majorHAnsi"/>
              <w:lang w:eastAsia="en-GB"/>
            </w:rPr>
          </w:rPrChange>
        </w:rPr>
        <w:t>limited liability</w:t>
      </w:r>
      <w:del w:id="59" w:author="MGA Changes" w:date="2016-12-12T17:05:00Z">
        <w:r w:rsidR="00C575D4" w:rsidRPr="00C575D4">
          <w:rPr>
            <w:rFonts w:asciiTheme="majorHAnsi" w:hAnsiTheme="majorHAnsi"/>
            <w:lang w:eastAsia="en-GB"/>
          </w:rPr>
          <w:delText xml:space="preserve">  </w:delText>
        </w:r>
      </w:del>
      <w:r w:rsidR="00C575D4" w:rsidRPr="003F6678">
        <w:rPr>
          <w:lang w:val="en-US"/>
          <w:rPrChange w:id="60" w:author="MGA Changes" w:date="2016-12-12T17:05:00Z">
            <w:rPr>
              <w:rFonts w:asciiTheme="majorHAnsi" w:hAnsiTheme="majorHAnsi"/>
              <w:lang w:eastAsia="en-GB"/>
            </w:rPr>
          </w:rPrChange>
        </w:rPr>
        <w:t xml:space="preserve"> company incorporated under the laws of Curacao, bearing company registration number 108354 and having its registered address at Dr. Hugenholtzweg Z/N, Curacao</w:t>
      </w:r>
      <w:ins w:id="61" w:author="MGA Changes" w:date="2016-12-12T17:05:00Z">
        <w:r w:rsidR="003F6678">
          <w:rPr>
            <w:lang w:val="en-US" w:eastAsia="en-GB"/>
          </w:rPr>
          <w:t>,</w:t>
        </w:r>
      </w:ins>
      <w:del w:id="62" w:author="MGA Changes" w:date="2016-12-12T17:05:00Z">
        <w:r w:rsidR="00C575D4" w:rsidRPr="00C575D4">
          <w:rPr>
            <w:rFonts w:asciiTheme="majorHAnsi" w:hAnsiTheme="majorHAnsi"/>
            <w:lang w:eastAsia="en-GB"/>
          </w:rPr>
          <w:delText xml:space="preserve"> and is</w:delText>
        </w:r>
      </w:del>
      <w:r w:rsidR="00C575D4" w:rsidRPr="003F6678">
        <w:rPr>
          <w:lang w:val="en-US"/>
          <w:rPrChange w:id="63" w:author="MGA Changes" w:date="2016-12-12T17:05:00Z">
            <w:rPr>
              <w:rFonts w:asciiTheme="majorHAnsi" w:hAnsiTheme="majorHAnsi"/>
              <w:lang w:eastAsia="en-GB"/>
            </w:rPr>
          </w:rPrChange>
        </w:rPr>
        <w:t xml:space="preserve"> licensed and regulated in virtue of license number </w:t>
      </w:r>
      <w:r w:rsidR="00C575D4" w:rsidRPr="0010540C">
        <w:rPr>
          <w:rPrChange w:id="64" w:author="MGA Changes" w:date="2016-12-12T17:05:00Z">
            <w:rPr>
              <w:rFonts w:asciiTheme="majorHAnsi" w:hAnsiTheme="majorHAnsi"/>
              <w:lang w:eastAsia="en-GB"/>
            </w:rPr>
          </w:rPrChange>
        </w:rPr>
        <w:t xml:space="preserve">No. 8048/JAZ </w:t>
      </w:r>
      <w:r w:rsidR="00C575D4" w:rsidRPr="003F6678">
        <w:rPr>
          <w:lang w:val="en-US"/>
          <w:rPrChange w:id="65" w:author="MGA Changes" w:date="2016-12-12T17:05:00Z">
            <w:rPr>
              <w:rFonts w:asciiTheme="majorHAnsi" w:hAnsiTheme="majorHAnsi"/>
              <w:lang w:eastAsia="en-GB"/>
            </w:rPr>
          </w:rPrChange>
        </w:rPr>
        <w:t xml:space="preserve">granted by the Government of Curacao. </w:t>
      </w:r>
      <w:ins w:id="66" w:author="MGA Changes" w:date="2016-12-12T17:05:00Z">
        <w:r w:rsidR="003F6678" w:rsidRPr="0016177A">
          <w:rPr>
            <w:lang w:val="en-US" w:eastAsia="en-GB"/>
          </w:rPr>
          <w:t>The Sportsbook services, if provided on this domain, are supplied by EveryMatrix N.V.</w:t>
        </w:r>
      </w:ins>
    </w:p>
    <w:p w14:paraId="6DFC5BF0" w14:textId="77777777" w:rsidR="003F6678" w:rsidRDefault="003F6678" w:rsidP="00CA2A7E">
      <w:pPr>
        <w:pStyle w:val="ListParagraph"/>
        <w:spacing w:after="120" w:line="360" w:lineRule="atLeast"/>
        <w:ind w:left="858"/>
        <w:jc w:val="both"/>
        <w:rPr>
          <w:ins w:id="67" w:author="MGA Changes" w:date="2016-12-12T17:05:00Z"/>
          <w:lang w:val="en-US" w:eastAsia="en-GB"/>
        </w:rPr>
      </w:pPr>
    </w:p>
    <w:p w14:paraId="4AF134FA" w14:textId="77777777" w:rsidR="00C575D4" w:rsidRDefault="003F6678">
      <w:pPr>
        <w:pStyle w:val="ListParagraph"/>
        <w:spacing w:after="120" w:line="360" w:lineRule="atLeast"/>
        <w:ind w:left="858"/>
        <w:jc w:val="both"/>
        <w:rPr>
          <w:moveTo w:id="68" w:author="MGA Changes" w:date="2016-12-12T17:05:00Z"/>
          <w:rFonts w:asciiTheme="majorHAnsi" w:hAnsiTheme="majorHAnsi"/>
          <w:color w:val="000000"/>
          <w:kern w:val="20"/>
          <w:rPrChange w:id="69" w:author="MGA Changes" w:date="2016-12-12T17:05:00Z">
            <w:rPr>
              <w:moveTo w:id="70" w:author="MGA Changes" w:date="2016-12-12T17:05:00Z"/>
              <w:rFonts w:asciiTheme="majorHAnsi" w:hAnsiTheme="majorHAnsi"/>
              <w:lang w:eastAsia="en-GB"/>
            </w:rPr>
          </w:rPrChange>
        </w:rPr>
        <w:pPrChange w:id="71" w:author="MGA Changes" w:date="2016-12-12T17:05:00Z">
          <w:pPr>
            <w:pStyle w:val="ListParagraph"/>
            <w:numPr>
              <w:ilvl w:val="1"/>
              <w:numId w:val="2"/>
            </w:numPr>
            <w:spacing w:after="120" w:line="360" w:lineRule="atLeast"/>
            <w:ind w:left="858" w:hanging="432"/>
            <w:jc w:val="both"/>
          </w:pPr>
        </w:pPrChange>
      </w:pPr>
      <w:ins w:id="72" w:author="MGA Changes" w:date="2016-12-12T17:05:00Z">
        <w:r w:rsidRPr="00CA2A7E">
          <w:rPr>
            <w:rFonts w:asciiTheme="majorHAnsi" w:hAnsiTheme="majorHAnsi"/>
            <w:lang w:eastAsia="en-GB"/>
          </w:rPr>
          <w:t>Specific casino games content on this website are provided by EveryMatrix Ltd</w:t>
        </w:r>
        <w:r w:rsidR="00190137">
          <w:rPr>
            <w:rFonts w:asciiTheme="majorHAnsi" w:hAnsiTheme="majorHAnsi"/>
            <w:lang w:eastAsia="en-GB"/>
          </w:rPr>
          <w:t>.</w:t>
        </w:r>
        <w:r w:rsidRPr="00CA2A7E">
          <w:rPr>
            <w:rFonts w:asciiTheme="majorHAnsi" w:hAnsiTheme="majorHAnsi"/>
            <w:lang w:eastAsia="en-GB"/>
          </w:rPr>
          <w:t xml:space="preserve">, </w:t>
        </w:r>
        <w:r w:rsidRPr="00CA2A7E">
          <w:rPr>
            <w:rFonts w:asciiTheme="majorHAnsi" w:hAnsiTheme="majorHAnsi"/>
          </w:rPr>
          <w:t xml:space="preserve">licensed and regulated </w:t>
        </w:r>
        <w:r w:rsidRPr="00CA2A7E">
          <w:rPr>
            <w:rFonts w:asciiTheme="majorHAnsi" w:hAnsiTheme="majorHAnsi"/>
            <w:color w:val="000000"/>
            <w:kern w:val="20"/>
          </w:rPr>
          <w:t>by</w:t>
        </w:r>
        <w:r w:rsidRPr="00CA2A7E">
          <w:rPr>
            <w:rFonts w:asciiTheme="majorHAnsi" w:hAnsiTheme="majorHAnsi"/>
          </w:rPr>
          <w:t xml:space="preserve"> the Malta Gaming Authority (</w:t>
        </w:r>
        <w:r w:rsidR="00F93121">
          <w:fldChar w:fldCharType="begin"/>
        </w:r>
        <w:r w:rsidR="00F93121">
          <w:instrText xml:space="preserve"> HYPERLINK "http://www.mga.org.mt" </w:instrText>
        </w:r>
        <w:r w:rsidR="00F93121">
          <w:fldChar w:fldCharType="separate"/>
        </w:r>
        <w:r w:rsidRPr="003F6678">
          <w:rPr>
            <w:rStyle w:val="Hyperlink"/>
            <w:rFonts w:asciiTheme="majorHAnsi" w:hAnsiTheme="majorHAnsi"/>
          </w:rPr>
          <w:t>www.mga.org.mt</w:t>
        </w:r>
        <w:r w:rsidR="00F93121">
          <w:rPr>
            <w:rStyle w:val="Hyperlink"/>
            <w:rFonts w:asciiTheme="majorHAnsi" w:hAnsiTheme="majorHAnsi"/>
          </w:rPr>
          <w:fldChar w:fldCharType="end"/>
        </w:r>
        <w:r w:rsidRPr="00CA2A7E">
          <w:rPr>
            <w:rFonts w:asciiTheme="majorHAnsi" w:hAnsiTheme="majorHAnsi"/>
          </w:rPr>
          <w:t xml:space="preserve">) in virtue </w:t>
        </w:r>
        <w:r w:rsidRPr="00CA2A7E">
          <w:rPr>
            <w:rFonts w:asciiTheme="majorHAnsi" w:eastAsia="Times New Roman" w:hAnsiTheme="majorHAnsi"/>
          </w:rPr>
          <w:t>of</w:t>
        </w:r>
        <w:r w:rsidRPr="00CA2A7E">
          <w:rPr>
            <w:rFonts w:asciiTheme="majorHAnsi" w:hAnsiTheme="majorHAnsi"/>
            <w:color w:val="000000"/>
            <w:kern w:val="20"/>
          </w:rPr>
          <w:t xml:space="preserve"> a Class 1 on 4 license numbered MGA/CL1/497/2010 issued on the 2</w:t>
        </w:r>
        <w:r w:rsidRPr="00CA2A7E">
          <w:rPr>
            <w:rFonts w:asciiTheme="majorHAnsi" w:hAnsiTheme="majorHAnsi"/>
            <w:color w:val="000000"/>
            <w:kern w:val="20"/>
            <w:vertAlign w:val="superscript"/>
          </w:rPr>
          <w:t>nd</w:t>
        </w:r>
        <w:r w:rsidRPr="00CA2A7E">
          <w:rPr>
            <w:rFonts w:asciiTheme="majorHAnsi" w:hAnsiTheme="majorHAnsi"/>
            <w:color w:val="000000"/>
            <w:kern w:val="20"/>
          </w:rPr>
          <w:t xml:space="preserve"> of May 2012. </w:t>
        </w:r>
      </w:ins>
      <w:moveToRangeStart w:id="73" w:author="MGA Changes" w:date="2016-12-12T17:05:00Z" w:name="move469325638"/>
    </w:p>
    <w:p w14:paraId="228A455F" w14:textId="77777777" w:rsidR="00C575D4" w:rsidRDefault="00C575D4" w:rsidP="00C575D4">
      <w:pPr>
        <w:pStyle w:val="ListParagraph"/>
        <w:spacing w:after="120" w:line="360" w:lineRule="atLeast"/>
        <w:ind w:left="858"/>
        <w:jc w:val="both"/>
        <w:rPr>
          <w:moveTo w:id="74" w:author="MGA Changes" w:date="2016-12-12T17:05:00Z"/>
          <w:rFonts w:asciiTheme="majorHAnsi" w:hAnsiTheme="majorHAnsi"/>
          <w:color w:val="000000"/>
          <w:kern w:val="20"/>
          <w:rPrChange w:id="75" w:author="MGA Changes" w:date="2016-12-12T17:05:00Z">
            <w:rPr>
              <w:moveTo w:id="76" w:author="MGA Changes" w:date="2016-12-12T17:05:00Z"/>
              <w:rFonts w:asciiTheme="majorHAnsi" w:hAnsiTheme="majorHAnsi"/>
              <w:lang w:eastAsia="en-GB"/>
            </w:rPr>
          </w:rPrChange>
        </w:rPr>
      </w:pPr>
    </w:p>
    <w:p w14:paraId="23A5E82F" w14:textId="77777777" w:rsidR="006B49EA" w:rsidRDefault="00D06D8F" w:rsidP="006B49EA">
      <w:pPr>
        <w:pStyle w:val="ListParagraph"/>
        <w:spacing w:after="120" w:line="360" w:lineRule="atLeast"/>
        <w:ind w:left="858"/>
        <w:jc w:val="both"/>
        <w:rPr>
          <w:ins w:id="77" w:author="MGA Changes" w:date="2016-12-12T17:05:00Z"/>
          <w:rFonts w:eastAsiaTheme="minorEastAsia"/>
        </w:rPr>
      </w:pPr>
      <w:moveTo w:id="78" w:author="MGA Changes" w:date="2016-12-12T17:05:00Z">
        <w:r>
          <w:rPr>
            <w:rPrChange w:id="79" w:author="MGA Changes" w:date="2016-12-12T17:05:00Z">
              <w:rPr>
                <w:rFonts w:asciiTheme="majorHAnsi" w:hAnsiTheme="majorHAnsi"/>
                <w:lang w:eastAsia="en-GB"/>
              </w:rPr>
            </w:rPrChange>
          </w:rPr>
          <w:lastRenderedPageBreak/>
          <w:t xml:space="preserve">The </w:t>
        </w:r>
      </w:moveTo>
      <w:moveToRangeEnd w:id="73"/>
      <w:ins w:id="80" w:author="MGA Changes" w:date="2016-12-12T17:05:00Z">
        <w:r w:rsidR="0077596B">
          <w:rPr>
            <w:rFonts w:eastAsiaTheme="minorEastAsia"/>
          </w:rPr>
          <w:t xml:space="preserve">investment offering on this site is not </w:t>
        </w:r>
        <w:r w:rsidR="0003706F">
          <w:rPr>
            <w:rFonts w:eastAsiaTheme="minorEastAsia"/>
          </w:rPr>
          <w:t xml:space="preserve">operated nor </w:t>
        </w:r>
        <w:r w:rsidR="0077596B">
          <w:rPr>
            <w:rFonts w:eastAsiaTheme="minorEastAsia"/>
          </w:rPr>
          <w:t xml:space="preserve">offered by </w:t>
        </w:r>
        <w:r w:rsidR="0077596B" w:rsidRPr="55EBBF4D">
          <w:rPr>
            <w:rFonts w:eastAsiaTheme="minorEastAsia"/>
          </w:rPr>
          <w:t>EveryMatrix N.V</w:t>
        </w:r>
        <w:r w:rsidR="0077596B">
          <w:rPr>
            <w:rFonts w:eastAsiaTheme="minorEastAsia"/>
          </w:rPr>
          <w:t xml:space="preserve"> or </w:t>
        </w:r>
        <w:r w:rsidR="0077596B" w:rsidRPr="55EBBF4D">
          <w:rPr>
            <w:rFonts w:eastAsiaTheme="minorEastAsia"/>
          </w:rPr>
          <w:t>EveryMatrix Ltd</w:t>
        </w:r>
        <w:r w:rsidR="0077596B">
          <w:rPr>
            <w:rFonts w:eastAsiaTheme="minorEastAsia"/>
          </w:rPr>
          <w:t>. Please access the investment section in order to see specific Terms and conditions along with footnote provided by Greenzorro Ltd.</w:t>
        </w:r>
      </w:ins>
    </w:p>
    <w:p w14:paraId="730811A7" w14:textId="2D940C3A" w:rsidR="006E62EB" w:rsidRPr="006B49EA" w:rsidRDefault="006E62EB" w:rsidP="00C575D4">
      <w:pPr>
        <w:pStyle w:val="ListParagraph"/>
        <w:spacing w:after="120" w:line="360" w:lineRule="atLeast"/>
        <w:ind w:left="858"/>
        <w:jc w:val="both"/>
        <w:rPr>
          <w:rFonts w:asciiTheme="majorHAnsi" w:hAnsiTheme="majorHAnsi"/>
          <w:rPrChange w:id="81" w:author="MGA Changes" w:date="2016-12-12T17:05:00Z">
            <w:rPr>
              <w:rFonts w:asciiTheme="majorHAnsi" w:hAnsiTheme="majorHAnsi"/>
              <w:lang w:val="en-US" w:eastAsia="en-GB"/>
            </w:rPr>
          </w:rPrChange>
        </w:rPr>
      </w:pPr>
    </w:p>
    <w:bookmarkEnd w:id="18"/>
    <w:bookmarkEnd w:id="19"/>
    <w:p w14:paraId="1C95C592" w14:textId="77777777" w:rsidR="00545845" w:rsidRPr="0010540C" w:rsidRDefault="00545845" w:rsidP="00A421B0">
      <w:pPr>
        <w:pStyle w:val="ListParagraph"/>
        <w:numPr>
          <w:ilvl w:val="1"/>
          <w:numId w:val="2"/>
        </w:numPr>
        <w:tabs>
          <w:tab w:val="num" w:pos="720"/>
        </w:tabs>
        <w:spacing w:after="120" w:line="360" w:lineRule="atLeast"/>
        <w:jc w:val="both"/>
        <w:rPr>
          <w:rFonts w:asciiTheme="majorHAnsi" w:hAnsiTheme="majorHAnsi"/>
          <w:lang w:eastAsia="en-GB"/>
        </w:rPr>
      </w:pPr>
      <w:r w:rsidRPr="0010540C">
        <w:rPr>
          <w:rFonts w:asciiTheme="majorHAnsi" w:hAnsiTheme="majorHAnsi"/>
          <w:lang w:eastAsia="en-GB"/>
        </w:rPr>
        <w:t>References in the Terms of Use to "us", "our," "we" or the “Company” are references to the party with whom you are contracting with, as specified above.</w:t>
      </w:r>
    </w:p>
    <w:p w14:paraId="38C93660" w14:textId="77777777" w:rsidR="00545845" w:rsidRPr="0010540C" w:rsidRDefault="00545845">
      <w:pPr>
        <w:pStyle w:val="ListParagraph"/>
        <w:numPr>
          <w:ilvl w:val="0"/>
          <w:numId w:val="2"/>
        </w:numPr>
        <w:spacing w:before="360" w:after="120" w:line="360" w:lineRule="atLeast"/>
        <w:contextualSpacing w:val="0"/>
        <w:jc w:val="both"/>
        <w:rPr>
          <w:rFonts w:asciiTheme="majorHAnsi" w:hAnsiTheme="majorHAnsi"/>
          <w:lang w:eastAsia="en-GB"/>
        </w:rPr>
        <w:pPrChange w:id="82" w:author="MGA Changes" w:date="2016-12-12T17:05:00Z">
          <w:pPr>
            <w:pStyle w:val="ListParagraph"/>
            <w:numPr>
              <w:numId w:val="2"/>
            </w:numPr>
            <w:tabs>
              <w:tab w:val="num" w:pos="720"/>
            </w:tabs>
            <w:spacing w:before="360" w:after="120" w:line="360" w:lineRule="atLeast"/>
            <w:ind w:left="357" w:hanging="357"/>
            <w:contextualSpacing w:val="0"/>
            <w:jc w:val="both"/>
          </w:pPr>
        </w:pPrChange>
      </w:pPr>
      <w:bookmarkStart w:id="83" w:name="_Ref217112172"/>
      <w:r w:rsidRPr="0010540C">
        <w:rPr>
          <w:rFonts w:asciiTheme="majorHAnsi" w:hAnsiTheme="majorHAnsi"/>
          <w:b/>
          <w:lang w:eastAsia="en-GB"/>
        </w:rPr>
        <w:t>CHANGES TO THE TERMS OF USE</w:t>
      </w:r>
      <w:bookmarkEnd w:id="83"/>
    </w:p>
    <w:p w14:paraId="1A37CD87" w14:textId="77777777" w:rsidR="00545845" w:rsidRPr="0010540C" w:rsidRDefault="00545845">
      <w:pPr>
        <w:pStyle w:val="ListParagraph"/>
        <w:numPr>
          <w:ilvl w:val="1"/>
          <w:numId w:val="2"/>
        </w:numPr>
        <w:spacing w:after="120" w:line="360" w:lineRule="atLeast"/>
        <w:jc w:val="both"/>
        <w:rPr>
          <w:rFonts w:asciiTheme="majorHAnsi" w:hAnsiTheme="majorHAnsi"/>
          <w:lang w:eastAsia="en-GB"/>
        </w:rPr>
        <w:pPrChange w:id="84" w:author="MGA Changes" w:date="2016-12-12T17:05:00Z">
          <w:pPr>
            <w:pStyle w:val="ListParagraph"/>
            <w:numPr>
              <w:ilvl w:val="1"/>
              <w:numId w:val="2"/>
            </w:numPr>
            <w:tabs>
              <w:tab w:val="num" w:pos="709"/>
            </w:tabs>
            <w:spacing w:after="120" w:line="360" w:lineRule="atLeast"/>
            <w:ind w:left="858" w:hanging="432"/>
            <w:jc w:val="both"/>
          </w:pPr>
        </w:pPrChange>
      </w:pPr>
      <w:r w:rsidRPr="0010540C">
        <w:rPr>
          <w:rFonts w:asciiTheme="majorHAnsi" w:hAnsiTheme="majorHAnsi"/>
          <w:lang w:eastAsia="en-GB"/>
        </w:rPr>
        <w:t>We may need to change the Terms for a number of reasons, including for commercial reasons, to comply with new laws or regulations or for customer service reasons. The most up-to-date Terms of Use can be accessed here, and the date on which they came into force is noted.</w:t>
      </w:r>
    </w:p>
    <w:p w14:paraId="1081557E" w14:textId="5E1BED36" w:rsidR="00545845" w:rsidRPr="0010540C" w:rsidRDefault="00545845">
      <w:pPr>
        <w:pStyle w:val="ListParagraph"/>
        <w:numPr>
          <w:ilvl w:val="1"/>
          <w:numId w:val="2"/>
        </w:numPr>
        <w:spacing w:after="120" w:line="360" w:lineRule="atLeast"/>
        <w:jc w:val="both"/>
        <w:rPr>
          <w:rFonts w:asciiTheme="majorHAnsi" w:hAnsiTheme="majorHAnsi"/>
          <w:lang w:eastAsia="en-GB"/>
        </w:rPr>
        <w:pPrChange w:id="85" w:author="MGA Changes" w:date="2016-12-12T17:05:00Z">
          <w:pPr>
            <w:pStyle w:val="ListParagraph"/>
            <w:numPr>
              <w:ilvl w:val="1"/>
              <w:numId w:val="2"/>
            </w:numPr>
            <w:tabs>
              <w:tab w:val="num" w:pos="709"/>
            </w:tabs>
            <w:spacing w:after="120" w:line="360" w:lineRule="atLeast"/>
            <w:ind w:left="858" w:hanging="432"/>
            <w:jc w:val="both"/>
          </w:pPr>
        </w:pPrChange>
      </w:pPr>
      <w:bookmarkStart w:id="86" w:name="_Ref217112964"/>
      <w:bookmarkStart w:id="87" w:name="_Ref217381606"/>
      <w:r w:rsidRPr="0010540C">
        <w:rPr>
          <w:rFonts w:asciiTheme="majorHAnsi" w:hAnsiTheme="majorHAnsi"/>
          <w:lang w:eastAsia="en-GB"/>
        </w:rPr>
        <w:t>Where we make changes to the Terms of Use</w:t>
      </w:r>
      <w:bookmarkEnd w:id="86"/>
      <w:bookmarkEnd w:id="87"/>
      <w:r w:rsidR="0010540C" w:rsidRPr="00AC39EE">
        <w:rPr>
          <w:rFonts w:asciiTheme="majorHAnsi" w:hAnsiTheme="majorHAnsi"/>
          <w:lang w:eastAsia="en-GB"/>
        </w:rPr>
        <w:t>, which shall be notified to you in advance by email or by placing a notice on the Website, the player must re-confirm acceptance before the changes come into effect and he is able to place bets on our website</w:t>
      </w:r>
      <w:r w:rsidR="0010540C">
        <w:rPr>
          <w:rFonts w:asciiTheme="majorHAnsi" w:hAnsiTheme="majorHAnsi"/>
          <w:lang w:eastAsia="en-GB"/>
        </w:rPr>
        <w:t>.</w:t>
      </w:r>
    </w:p>
    <w:p w14:paraId="4CB96E28" w14:textId="77777777" w:rsidR="00545845" w:rsidRPr="0010540C" w:rsidRDefault="00545845">
      <w:pPr>
        <w:pStyle w:val="ListParagraph"/>
        <w:numPr>
          <w:ilvl w:val="0"/>
          <w:numId w:val="2"/>
        </w:numPr>
        <w:spacing w:before="360" w:after="120" w:line="360" w:lineRule="atLeast"/>
        <w:ind w:left="357" w:hanging="357"/>
        <w:contextualSpacing w:val="0"/>
        <w:jc w:val="both"/>
        <w:rPr>
          <w:rFonts w:asciiTheme="majorHAnsi" w:hAnsiTheme="majorHAnsi"/>
          <w:lang w:eastAsia="en-GB"/>
        </w:rPr>
        <w:pPrChange w:id="88" w:author="MGA Changes" w:date="2016-12-12T17:05:00Z">
          <w:pPr>
            <w:pStyle w:val="ListParagraph"/>
            <w:numPr>
              <w:numId w:val="2"/>
            </w:numPr>
            <w:tabs>
              <w:tab w:val="num" w:pos="720"/>
            </w:tabs>
            <w:spacing w:before="360" w:after="120" w:line="360" w:lineRule="atLeast"/>
            <w:ind w:left="357" w:hanging="357"/>
            <w:contextualSpacing w:val="0"/>
            <w:jc w:val="both"/>
          </w:pPr>
        </w:pPrChange>
      </w:pPr>
      <w:r w:rsidRPr="0010540C">
        <w:rPr>
          <w:rFonts w:asciiTheme="majorHAnsi" w:hAnsiTheme="majorHAnsi"/>
          <w:b/>
          <w:lang w:eastAsia="en-GB"/>
        </w:rPr>
        <w:t>OPENING YOUR ACCOUNT</w:t>
      </w:r>
    </w:p>
    <w:p w14:paraId="00C3D4E5" w14:textId="77777777" w:rsidR="00545845" w:rsidRPr="00B0688F" w:rsidRDefault="00545845">
      <w:pPr>
        <w:pStyle w:val="ListParagraph"/>
        <w:numPr>
          <w:ilvl w:val="1"/>
          <w:numId w:val="2"/>
        </w:numPr>
        <w:spacing w:after="120" w:line="360" w:lineRule="atLeast"/>
        <w:jc w:val="both"/>
        <w:rPr>
          <w:rFonts w:asciiTheme="majorHAnsi" w:hAnsiTheme="majorHAnsi"/>
          <w:lang w:eastAsia="en-GB"/>
        </w:rPr>
        <w:pPrChange w:id="89" w:author="MGA Changes" w:date="2016-12-12T17:05:00Z">
          <w:pPr>
            <w:pStyle w:val="ListParagraph"/>
            <w:numPr>
              <w:ilvl w:val="1"/>
              <w:numId w:val="2"/>
            </w:numPr>
            <w:tabs>
              <w:tab w:val="num" w:pos="709"/>
            </w:tabs>
            <w:spacing w:after="120" w:line="360" w:lineRule="atLeast"/>
            <w:ind w:left="858" w:hanging="432"/>
            <w:jc w:val="both"/>
          </w:pPr>
        </w:pPrChange>
      </w:pPr>
      <w:r w:rsidRPr="00B0688F">
        <w:rPr>
          <w:rFonts w:asciiTheme="majorHAnsi" w:hAnsiTheme="majorHAnsi"/>
          <w:lang w:eastAsia="en-GB"/>
        </w:rPr>
        <w:t>In order to place a bet via the Website, you will need to open an account on the website ("</w:t>
      </w:r>
      <w:r w:rsidRPr="00B0688F">
        <w:rPr>
          <w:rFonts w:asciiTheme="majorHAnsi" w:hAnsiTheme="majorHAnsi"/>
          <w:b/>
          <w:lang w:eastAsia="en-GB"/>
        </w:rPr>
        <w:t>Your Account</w:t>
      </w:r>
      <w:r w:rsidRPr="00B0688F">
        <w:rPr>
          <w:rFonts w:asciiTheme="majorHAnsi" w:hAnsiTheme="majorHAnsi"/>
          <w:lang w:eastAsia="en-GB"/>
        </w:rPr>
        <w:t>").</w:t>
      </w:r>
    </w:p>
    <w:p w14:paraId="116E7583" w14:textId="628AA04D" w:rsidR="001615FB" w:rsidRPr="00B0688F" w:rsidRDefault="001615FB" w:rsidP="001615FB">
      <w:pPr>
        <w:pStyle w:val="ListParagraph"/>
        <w:numPr>
          <w:ilvl w:val="1"/>
          <w:numId w:val="2"/>
        </w:numPr>
        <w:spacing w:after="120" w:line="360" w:lineRule="atLeast"/>
        <w:jc w:val="both"/>
        <w:rPr>
          <w:rFonts w:asciiTheme="majorHAnsi" w:hAnsiTheme="majorHAnsi"/>
          <w:lang w:eastAsia="en-GB"/>
        </w:rPr>
      </w:pPr>
      <w:r w:rsidRPr="00B0688F">
        <w:rPr>
          <w:rFonts w:asciiTheme="majorHAnsi" w:hAnsiTheme="majorHAnsi"/>
          <w:lang w:eastAsia="en-GB"/>
        </w:rPr>
        <w:t>We make no warranties or representations as to whether your accessing and/or use of the Website or Services is compliant with applicable laws in the jurisdiction in which you are located and you warrant that online gambling is not illegal in your jurisdiction.</w:t>
      </w:r>
    </w:p>
    <w:p w14:paraId="221E8CD9" w14:textId="55FB87E6" w:rsidR="00943D56" w:rsidRPr="00B0688F" w:rsidRDefault="001615FB" w:rsidP="001615FB">
      <w:pPr>
        <w:pStyle w:val="ListParagraph"/>
        <w:numPr>
          <w:ilvl w:val="1"/>
          <w:numId w:val="2"/>
        </w:numPr>
        <w:spacing w:after="120"/>
        <w:jc w:val="both"/>
        <w:rPr>
          <w:rFonts w:asciiTheme="majorHAnsi" w:hAnsiTheme="majorHAnsi"/>
          <w:lang w:eastAsia="en-GB"/>
        </w:rPr>
      </w:pPr>
      <w:r w:rsidRPr="00B0688F">
        <w:rPr>
          <w:rFonts w:asciiTheme="majorHAnsi" w:hAnsiTheme="majorHAnsi"/>
          <w:lang w:eastAsia="en-GB"/>
        </w:rPr>
        <w:t>For various legal or commercial reasons, we do not permit accounts to be opened by, or used from, customers based or domiciled in certain jurisdictions. You may not use the Website and/or the Services if you are located in a prohibited jurisdiction. The fact that the Website is accessible in a prohibited jurisdiction, or that the Website is provided in the official language of a prohibited jurisdiction, shall not be construed as condoning the use of the Website in such prohibited jurisdiction. Any attempt to evade this restriction (e.g. by using a VPN, proxy or similar service that masks or manipulates the identification of your real location, or by otherwise providing false or misleading information regarding your location, citizenship, or place of residence, or by making bets or wagers using the Website through a third party or on behalf of a third party located in a prohibited jurisdiction) is a breach of these Terms and may constitute a criminal offence under applicable laws. If it becomes apparent, or we have reasonable grounds to suspect, that you are located in any of the prohibited jurisdictions, this may result in us closing your Account, without an obligation to provide you with advance notice, freezing the funds therein and providing the applicable details to any relevant authorities and you shall compensate us for any damage or loss resulting therefrom.</w:t>
      </w:r>
      <w:r w:rsidR="00943D56" w:rsidRPr="00B0688F">
        <w:rPr>
          <w:rFonts w:asciiTheme="majorHAnsi" w:hAnsiTheme="majorHAnsi"/>
          <w:lang w:eastAsia="en-GB"/>
        </w:rPr>
        <w:t xml:space="preserve"> </w:t>
      </w:r>
    </w:p>
    <w:p w14:paraId="4CBCB4F4" w14:textId="6AF4CAE7" w:rsidR="00545845" w:rsidRPr="0010540C" w:rsidRDefault="00545845" w:rsidP="00914710">
      <w:pPr>
        <w:pStyle w:val="ListParagraph"/>
        <w:numPr>
          <w:ilvl w:val="1"/>
          <w:numId w:val="2"/>
        </w:numPr>
        <w:spacing w:after="120" w:line="360" w:lineRule="atLeast"/>
        <w:jc w:val="both"/>
        <w:rPr>
          <w:rFonts w:asciiTheme="majorHAnsi" w:hAnsiTheme="majorHAnsi"/>
          <w:lang w:eastAsia="en-GB"/>
        </w:rPr>
      </w:pPr>
      <w:r w:rsidRPr="0010540C">
        <w:rPr>
          <w:rFonts w:asciiTheme="majorHAnsi" w:hAnsiTheme="majorHAnsi"/>
          <w:lang w:eastAsia="en-GB"/>
        </w:rPr>
        <w:t>When attempting to open an account or using the website from any other jurisdiction it is the responsibility of the player to verify whether gambling is legal in that particular jurisdiction.</w:t>
      </w:r>
      <w:r w:rsidR="00914710">
        <w:rPr>
          <w:rFonts w:asciiTheme="majorHAnsi" w:hAnsiTheme="majorHAnsi"/>
          <w:lang w:eastAsia="en-GB"/>
        </w:rPr>
        <w:t xml:space="preserve"> </w:t>
      </w:r>
      <w:r w:rsidR="00914710" w:rsidRPr="00914710">
        <w:rPr>
          <w:rFonts w:asciiTheme="majorHAnsi" w:hAnsiTheme="majorHAnsi"/>
          <w:lang w:eastAsia="en-GB"/>
        </w:rPr>
        <w:t>You are responsible for ensuring that you comply with any laws applicable to gambling online in the country in which you are located and/or are a resident of. You must not access the Website and/or open an Account from within a jurisdiction that prohibits online gambling; nor must you do so if you are a citizen of a country that prohibits its citizens from participating in online gambling, irrespective of their location.</w:t>
      </w:r>
    </w:p>
    <w:p w14:paraId="2DFBE072" w14:textId="4C947A4F" w:rsidR="00545845" w:rsidRPr="0010540C" w:rsidRDefault="00964CCA">
      <w:pPr>
        <w:pStyle w:val="ListParagraph"/>
        <w:numPr>
          <w:ilvl w:val="1"/>
          <w:numId w:val="2"/>
        </w:numPr>
        <w:spacing w:after="120" w:line="360" w:lineRule="atLeast"/>
        <w:jc w:val="both"/>
        <w:rPr>
          <w:rFonts w:asciiTheme="majorHAnsi" w:hAnsiTheme="majorHAnsi"/>
          <w:lang w:eastAsia="en-GB"/>
        </w:rPr>
        <w:pPrChange w:id="90" w:author="MGA Changes" w:date="2016-12-12T17:05:00Z">
          <w:pPr>
            <w:pStyle w:val="ListParagraph"/>
            <w:numPr>
              <w:ilvl w:val="1"/>
              <w:numId w:val="2"/>
            </w:numPr>
            <w:tabs>
              <w:tab w:val="num" w:pos="709"/>
            </w:tabs>
            <w:spacing w:after="120" w:line="360" w:lineRule="atLeast"/>
            <w:ind w:left="858" w:hanging="432"/>
            <w:jc w:val="both"/>
          </w:pPr>
        </w:pPrChange>
      </w:pPr>
      <w:r w:rsidRPr="0010540C">
        <w:rPr>
          <w:rFonts w:asciiTheme="majorHAnsi" w:hAnsiTheme="majorHAnsi"/>
          <w:lang w:eastAsia="en-GB"/>
        </w:rPr>
        <w:t>A p</w:t>
      </w:r>
      <w:r w:rsidR="00C1476C" w:rsidRPr="0010540C">
        <w:rPr>
          <w:rFonts w:asciiTheme="majorHAnsi" w:hAnsiTheme="majorHAnsi"/>
          <w:lang w:eastAsia="en-GB"/>
        </w:rPr>
        <w:t>layer must register personally by following the on-screen instructions.</w:t>
      </w:r>
    </w:p>
    <w:p w14:paraId="32DE36FA" w14:textId="14F414CE" w:rsidR="00545845" w:rsidRPr="0010540C" w:rsidRDefault="00367BFF">
      <w:pPr>
        <w:pStyle w:val="ListParagraph"/>
        <w:numPr>
          <w:ilvl w:val="1"/>
          <w:numId w:val="2"/>
        </w:numPr>
        <w:spacing w:after="120" w:line="360" w:lineRule="atLeast"/>
        <w:jc w:val="both"/>
        <w:rPr>
          <w:rFonts w:asciiTheme="majorHAnsi" w:hAnsiTheme="majorHAnsi"/>
          <w:lang w:eastAsia="en-GB"/>
        </w:rPr>
        <w:pPrChange w:id="91" w:author="MGA Changes" w:date="2016-12-12T17:05:00Z">
          <w:pPr>
            <w:pStyle w:val="ListParagraph"/>
            <w:numPr>
              <w:ilvl w:val="1"/>
              <w:numId w:val="2"/>
            </w:numPr>
            <w:tabs>
              <w:tab w:val="num" w:pos="709"/>
            </w:tabs>
            <w:spacing w:after="120" w:line="360" w:lineRule="atLeast"/>
            <w:ind w:left="858" w:hanging="432"/>
            <w:jc w:val="both"/>
          </w:pPr>
        </w:pPrChange>
      </w:pPr>
      <w:bookmarkStart w:id="92" w:name="_Ref217386286"/>
      <w:r>
        <w:rPr>
          <w:rFonts w:asciiTheme="majorHAnsi" w:hAnsiTheme="majorHAnsi"/>
          <w:lang w:eastAsia="en-GB"/>
        </w:rPr>
        <w:t>When you open your Account y</w:t>
      </w:r>
      <w:r w:rsidR="00545845" w:rsidRPr="0010540C">
        <w:rPr>
          <w:rFonts w:asciiTheme="majorHAnsi" w:hAnsiTheme="majorHAnsi"/>
          <w:lang w:eastAsia="en-GB"/>
        </w:rPr>
        <w:t>ou will be asked to provide us with personal information, including your name, date of birth, and appropriate contact details, including an address, telephone number and e-mail address ("</w:t>
      </w:r>
      <w:r w:rsidR="00545845" w:rsidRPr="0010540C">
        <w:rPr>
          <w:rFonts w:asciiTheme="majorHAnsi" w:hAnsiTheme="majorHAnsi"/>
          <w:b/>
          <w:lang w:eastAsia="en-GB"/>
        </w:rPr>
        <w:t>Your Contact Details</w:t>
      </w:r>
      <w:r w:rsidR="00545845" w:rsidRPr="0010540C">
        <w:rPr>
          <w:rFonts w:asciiTheme="majorHAnsi" w:hAnsiTheme="majorHAnsi"/>
          <w:lang w:eastAsia="en-GB"/>
        </w:rPr>
        <w:t xml:space="preserve">"). </w:t>
      </w:r>
      <w:bookmarkEnd w:id="92"/>
    </w:p>
    <w:p w14:paraId="11EFEC31" w14:textId="77777777" w:rsidR="00545845" w:rsidRPr="0010540C" w:rsidRDefault="00545845">
      <w:pPr>
        <w:pStyle w:val="ListParagraph"/>
        <w:numPr>
          <w:ilvl w:val="1"/>
          <w:numId w:val="2"/>
        </w:numPr>
        <w:spacing w:after="120" w:line="360" w:lineRule="atLeast"/>
        <w:jc w:val="both"/>
        <w:rPr>
          <w:rFonts w:asciiTheme="majorHAnsi" w:hAnsiTheme="majorHAnsi"/>
          <w:lang w:eastAsia="en-GB"/>
        </w:rPr>
        <w:pPrChange w:id="93" w:author="MGA Changes" w:date="2016-12-12T17:05:00Z">
          <w:pPr>
            <w:pStyle w:val="ListParagraph"/>
            <w:numPr>
              <w:ilvl w:val="1"/>
              <w:numId w:val="2"/>
            </w:numPr>
            <w:tabs>
              <w:tab w:val="num" w:pos="709"/>
            </w:tabs>
            <w:spacing w:after="120" w:line="360" w:lineRule="atLeast"/>
            <w:ind w:left="858" w:hanging="432"/>
            <w:jc w:val="both"/>
          </w:pPr>
        </w:pPrChange>
      </w:pPr>
      <w:r w:rsidRPr="0010540C">
        <w:rPr>
          <w:rFonts w:asciiTheme="majorHAnsi" w:hAnsiTheme="majorHAnsi"/>
          <w:lang w:eastAsia="en-GB"/>
        </w:rPr>
        <w:t>You hereby acknowledge and accept that, by using the services at the Website, you may both win and lose money.</w:t>
      </w:r>
    </w:p>
    <w:p w14:paraId="3C44BF56" w14:textId="403F7774" w:rsidR="00545845" w:rsidRPr="00B0688F" w:rsidRDefault="00545845">
      <w:pPr>
        <w:pStyle w:val="ListParagraph"/>
        <w:numPr>
          <w:ilvl w:val="1"/>
          <w:numId w:val="2"/>
        </w:numPr>
        <w:spacing w:after="120" w:line="360" w:lineRule="atLeast"/>
        <w:jc w:val="both"/>
        <w:rPr>
          <w:rFonts w:asciiTheme="majorHAnsi" w:hAnsiTheme="majorHAnsi"/>
          <w:lang w:eastAsia="en-GB"/>
        </w:rPr>
        <w:pPrChange w:id="94" w:author="MGA Changes" w:date="2016-12-12T17:05:00Z">
          <w:pPr>
            <w:pStyle w:val="ListParagraph"/>
            <w:numPr>
              <w:ilvl w:val="1"/>
              <w:numId w:val="2"/>
            </w:numPr>
            <w:tabs>
              <w:tab w:val="num" w:pos="709"/>
            </w:tabs>
            <w:spacing w:after="120" w:line="360" w:lineRule="atLeast"/>
            <w:ind w:left="858" w:hanging="432"/>
            <w:jc w:val="both"/>
          </w:pPr>
        </w:pPrChange>
      </w:pPr>
      <w:bookmarkStart w:id="95" w:name="_Ref243713801"/>
      <w:r w:rsidRPr="0010540C">
        <w:rPr>
          <w:rFonts w:asciiTheme="majorHAnsi" w:hAnsiTheme="majorHAnsi"/>
          <w:lang w:eastAsia="en-GB"/>
        </w:rPr>
        <w:t>Your Account must be registered in your own, correct, name. You may only open one account. Any other accounts which you open with us in relation to the Service and the Website shall be "</w:t>
      </w:r>
      <w:r w:rsidRPr="0010540C">
        <w:rPr>
          <w:rFonts w:asciiTheme="majorHAnsi" w:hAnsiTheme="majorHAnsi"/>
          <w:b/>
          <w:lang w:eastAsia="en-GB"/>
        </w:rPr>
        <w:t>Duplicate Accounts</w:t>
      </w:r>
      <w:r w:rsidRPr="0010540C">
        <w:rPr>
          <w:rFonts w:asciiTheme="majorHAnsi" w:hAnsiTheme="majorHAnsi"/>
          <w:lang w:eastAsia="en-GB"/>
        </w:rPr>
        <w:t xml:space="preserve">". Any Duplicate Accounts may be closed by us </w:t>
      </w:r>
      <w:r w:rsidRPr="00B0688F">
        <w:rPr>
          <w:rFonts w:asciiTheme="majorHAnsi" w:hAnsiTheme="majorHAnsi"/>
          <w:lang w:eastAsia="en-GB"/>
        </w:rPr>
        <w:t>immediately and:</w:t>
      </w:r>
      <w:bookmarkEnd w:id="95"/>
    </w:p>
    <w:p w14:paraId="346D0E2D" w14:textId="15F472BE" w:rsidR="00545845" w:rsidRDefault="004D4A69">
      <w:pPr>
        <w:pStyle w:val="ListParagraph"/>
        <w:numPr>
          <w:ilvl w:val="2"/>
          <w:numId w:val="2"/>
        </w:numPr>
        <w:spacing w:after="120" w:line="360" w:lineRule="atLeast"/>
        <w:jc w:val="both"/>
        <w:rPr>
          <w:rFonts w:asciiTheme="majorHAnsi" w:hAnsiTheme="majorHAnsi"/>
          <w:lang w:eastAsia="en-GB"/>
        </w:rPr>
        <w:pPrChange w:id="96" w:author="MGA Changes" w:date="2016-12-12T17:05:00Z">
          <w:pPr>
            <w:pStyle w:val="ListParagraph"/>
            <w:numPr>
              <w:ilvl w:val="2"/>
              <w:numId w:val="2"/>
            </w:numPr>
            <w:tabs>
              <w:tab w:val="num" w:pos="1418"/>
            </w:tabs>
            <w:spacing w:after="120" w:line="360" w:lineRule="atLeast"/>
            <w:ind w:left="1224" w:hanging="504"/>
            <w:jc w:val="both"/>
          </w:pPr>
        </w:pPrChange>
      </w:pPr>
      <w:r>
        <w:rPr>
          <w:rFonts w:asciiTheme="majorHAnsi" w:hAnsiTheme="majorHAnsi"/>
          <w:lang w:eastAsia="en-GB"/>
        </w:rPr>
        <w:t xml:space="preserve">If </w:t>
      </w:r>
      <w:r w:rsidR="00B91D35">
        <w:rPr>
          <w:rFonts w:asciiTheme="majorHAnsi" w:hAnsiTheme="majorHAnsi"/>
          <w:lang w:eastAsia="en-GB"/>
        </w:rPr>
        <w:t xml:space="preserve">the total </w:t>
      </w:r>
      <w:r w:rsidR="00222A7A">
        <w:rPr>
          <w:rFonts w:asciiTheme="majorHAnsi" w:hAnsiTheme="majorHAnsi"/>
          <w:lang w:eastAsia="en-GB"/>
        </w:rPr>
        <w:t xml:space="preserve">amount </w:t>
      </w:r>
      <w:r w:rsidR="00B91D35">
        <w:rPr>
          <w:rFonts w:asciiTheme="majorHAnsi" w:hAnsiTheme="majorHAnsi"/>
          <w:lang w:eastAsia="en-GB"/>
        </w:rPr>
        <w:t>deposit</w:t>
      </w:r>
      <w:r w:rsidR="00222A7A">
        <w:rPr>
          <w:rFonts w:asciiTheme="majorHAnsi" w:hAnsiTheme="majorHAnsi"/>
          <w:lang w:eastAsia="en-GB"/>
        </w:rPr>
        <w:t>ed</w:t>
      </w:r>
      <w:r w:rsidR="00B91D35">
        <w:rPr>
          <w:rFonts w:asciiTheme="majorHAnsi" w:hAnsiTheme="majorHAnsi"/>
          <w:lang w:eastAsia="en-GB"/>
        </w:rPr>
        <w:t xml:space="preserve"> to</w:t>
      </w:r>
      <w:r>
        <w:rPr>
          <w:rFonts w:asciiTheme="majorHAnsi" w:hAnsiTheme="majorHAnsi"/>
          <w:lang w:eastAsia="en-GB"/>
        </w:rPr>
        <w:t xml:space="preserve"> the</w:t>
      </w:r>
      <w:r w:rsidR="00545845" w:rsidRPr="00B0688F">
        <w:rPr>
          <w:rFonts w:asciiTheme="majorHAnsi" w:hAnsiTheme="majorHAnsi"/>
          <w:lang w:eastAsia="en-GB"/>
        </w:rPr>
        <w:t xml:space="preserve"> Duplicate Account </w:t>
      </w:r>
      <w:r>
        <w:rPr>
          <w:rFonts w:asciiTheme="majorHAnsi" w:hAnsiTheme="majorHAnsi"/>
          <w:lang w:eastAsia="en-GB"/>
        </w:rPr>
        <w:t>is played and lost, you agree to renounce your claim on the amounts deposited in the respective Duplicate Account;</w:t>
      </w:r>
    </w:p>
    <w:p w14:paraId="039CB7F7" w14:textId="44E1B25F" w:rsidR="004D4148" w:rsidRDefault="004D102F" w:rsidP="004D4148">
      <w:pPr>
        <w:pStyle w:val="ListParagraph"/>
        <w:numPr>
          <w:ilvl w:val="2"/>
          <w:numId w:val="2"/>
        </w:numPr>
        <w:spacing w:after="120" w:line="360" w:lineRule="atLeast"/>
        <w:jc w:val="both"/>
        <w:rPr>
          <w:rFonts w:asciiTheme="majorHAnsi" w:hAnsiTheme="majorHAnsi"/>
          <w:lang w:eastAsia="en-GB"/>
        </w:rPr>
      </w:pPr>
      <w:r>
        <w:rPr>
          <w:rFonts w:asciiTheme="majorHAnsi" w:hAnsiTheme="majorHAnsi"/>
          <w:lang w:eastAsia="en-GB"/>
        </w:rPr>
        <w:t>if</w:t>
      </w:r>
      <w:r w:rsidR="004D4148" w:rsidRPr="004D4148">
        <w:rPr>
          <w:rFonts w:asciiTheme="majorHAnsi" w:hAnsiTheme="majorHAnsi"/>
          <w:lang w:eastAsia="en-GB"/>
        </w:rPr>
        <w:t xml:space="preserve"> </w:t>
      </w:r>
      <w:r>
        <w:rPr>
          <w:rFonts w:asciiTheme="majorHAnsi" w:hAnsiTheme="majorHAnsi"/>
          <w:lang w:eastAsia="en-GB"/>
        </w:rPr>
        <w:t>t</w:t>
      </w:r>
      <w:r w:rsidR="00222A7A">
        <w:rPr>
          <w:rFonts w:asciiTheme="majorHAnsi" w:hAnsiTheme="majorHAnsi"/>
          <w:lang w:eastAsia="en-GB"/>
        </w:rPr>
        <w:t>he</w:t>
      </w:r>
      <w:r w:rsidR="00B91D35">
        <w:rPr>
          <w:rFonts w:asciiTheme="majorHAnsi" w:hAnsiTheme="majorHAnsi"/>
          <w:lang w:eastAsia="en-GB"/>
        </w:rPr>
        <w:t xml:space="preserve"> </w:t>
      </w:r>
      <w:r w:rsidR="00222A7A">
        <w:rPr>
          <w:rFonts w:asciiTheme="majorHAnsi" w:hAnsiTheme="majorHAnsi"/>
          <w:lang w:eastAsia="en-GB"/>
        </w:rPr>
        <w:t xml:space="preserve">total </w:t>
      </w:r>
      <w:r>
        <w:rPr>
          <w:rFonts w:asciiTheme="majorHAnsi" w:hAnsiTheme="majorHAnsi"/>
          <w:lang w:eastAsia="en-GB"/>
        </w:rPr>
        <w:t>amount</w:t>
      </w:r>
      <w:r w:rsidR="00B91D35">
        <w:rPr>
          <w:rFonts w:asciiTheme="majorHAnsi" w:hAnsiTheme="majorHAnsi"/>
          <w:lang w:eastAsia="en-GB"/>
        </w:rPr>
        <w:t xml:space="preserve"> deposited on the Duplicate Account</w:t>
      </w:r>
      <w:r>
        <w:rPr>
          <w:rFonts w:asciiTheme="majorHAnsi" w:hAnsiTheme="majorHAnsi"/>
          <w:lang w:eastAsia="en-GB"/>
        </w:rPr>
        <w:t xml:space="preserve"> </w:t>
      </w:r>
      <w:r w:rsidR="004D4A69">
        <w:rPr>
          <w:rFonts w:asciiTheme="majorHAnsi" w:hAnsiTheme="majorHAnsi"/>
          <w:lang w:eastAsia="en-GB"/>
        </w:rPr>
        <w:t>has no</w:t>
      </w:r>
      <w:r w:rsidR="00B91D35">
        <w:rPr>
          <w:rFonts w:asciiTheme="majorHAnsi" w:hAnsiTheme="majorHAnsi"/>
          <w:lang w:eastAsia="en-GB"/>
        </w:rPr>
        <w:t>t been used to place any bets</w:t>
      </w:r>
      <w:r w:rsidR="004D4A69">
        <w:rPr>
          <w:rFonts w:asciiTheme="majorHAnsi" w:hAnsiTheme="majorHAnsi"/>
          <w:lang w:eastAsia="en-GB"/>
        </w:rPr>
        <w:t>, we will apply a fee of 50% of the deposited amount and return the remaining 50% to you.</w:t>
      </w:r>
    </w:p>
    <w:p w14:paraId="1ED780E3" w14:textId="51ABA227" w:rsidR="004D4A69" w:rsidRPr="00B0688F" w:rsidRDefault="00B91D35" w:rsidP="004D4148">
      <w:pPr>
        <w:pStyle w:val="ListParagraph"/>
        <w:numPr>
          <w:ilvl w:val="2"/>
          <w:numId w:val="2"/>
        </w:numPr>
        <w:spacing w:after="120" w:line="360" w:lineRule="atLeast"/>
        <w:jc w:val="both"/>
        <w:rPr>
          <w:rFonts w:asciiTheme="majorHAnsi" w:hAnsiTheme="majorHAnsi"/>
          <w:lang w:eastAsia="en-GB"/>
        </w:rPr>
      </w:pPr>
      <w:r>
        <w:rPr>
          <w:rFonts w:asciiTheme="majorHAnsi" w:hAnsiTheme="majorHAnsi"/>
          <w:lang w:eastAsia="en-GB"/>
        </w:rPr>
        <w:t xml:space="preserve">If </w:t>
      </w:r>
      <w:r w:rsidR="00222A7A">
        <w:rPr>
          <w:rFonts w:asciiTheme="majorHAnsi" w:hAnsiTheme="majorHAnsi"/>
          <w:lang w:eastAsia="en-GB"/>
        </w:rPr>
        <w:t xml:space="preserve">the </w:t>
      </w:r>
      <w:r>
        <w:rPr>
          <w:rFonts w:asciiTheme="majorHAnsi" w:hAnsiTheme="majorHAnsi"/>
          <w:lang w:eastAsia="en-GB"/>
        </w:rPr>
        <w:t xml:space="preserve">amounts deposited to the Duplicate Account have been used to place bets which resulted in winnings, winnings will be made void and we will apply a fee of 50% </w:t>
      </w:r>
      <w:r w:rsidR="00222A7A">
        <w:rPr>
          <w:rFonts w:asciiTheme="majorHAnsi" w:hAnsiTheme="majorHAnsi"/>
          <w:lang w:eastAsia="en-GB"/>
        </w:rPr>
        <w:t>of the total deposited amount on the Duplicate Account and return the remaining deposit to you. In the situation where after voiding the winnings, the remaining amount on the Duplicate Account is lower than 50% of the total amount that has been deposited by you, we will charge you a fee amounting to the remaining balance in your Duplicate Account.</w:t>
      </w:r>
    </w:p>
    <w:p w14:paraId="7520627E" w14:textId="4F15F04C" w:rsidR="00545845" w:rsidRPr="00B0688F" w:rsidRDefault="00545845" w:rsidP="00B90510">
      <w:pPr>
        <w:pStyle w:val="ListParagraph"/>
        <w:numPr>
          <w:ilvl w:val="2"/>
          <w:numId w:val="2"/>
        </w:numPr>
        <w:spacing w:after="120" w:line="360" w:lineRule="atLeast"/>
        <w:jc w:val="both"/>
        <w:rPr>
          <w:rFonts w:asciiTheme="majorHAnsi" w:hAnsiTheme="majorHAnsi"/>
          <w:lang w:eastAsia="en-GB"/>
        </w:rPr>
      </w:pPr>
      <w:r w:rsidRPr="00B0688F">
        <w:rPr>
          <w:rFonts w:asciiTheme="majorHAnsi" w:hAnsiTheme="majorHAnsi"/>
          <w:lang w:eastAsia="en-GB"/>
        </w:rPr>
        <w:t>any returns, winnings or bonuses which you have gained or accrued during such time as the Duplicate Account was active will be forfeited by you and may be reclaimed by us, and you will return to us on demand any such funds which have been withdrawn from the Duplicate Account</w:t>
      </w:r>
      <w:r w:rsidR="00897BFE" w:rsidRPr="00B0688F">
        <w:rPr>
          <w:rFonts w:asciiTheme="majorHAnsi" w:hAnsiTheme="majorHAnsi"/>
          <w:lang w:eastAsia="en-GB"/>
        </w:rPr>
        <w:t>.</w:t>
      </w:r>
    </w:p>
    <w:p w14:paraId="766F638C" w14:textId="5CE83E59" w:rsidR="00545845" w:rsidRPr="0010540C" w:rsidRDefault="00545845">
      <w:pPr>
        <w:pStyle w:val="ListParagraph"/>
        <w:numPr>
          <w:ilvl w:val="1"/>
          <w:numId w:val="2"/>
        </w:numPr>
        <w:spacing w:after="120" w:line="360" w:lineRule="atLeast"/>
        <w:jc w:val="both"/>
        <w:rPr>
          <w:rFonts w:asciiTheme="majorHAnsi" w:hAnsiTheme="majorHAnsi"/>
          <w:color w:val="000000"/>
          <w:lang w:eastAsia="en-GB"/>
        </w:rPr>
        <w:pPrChange w:id="97" w:author="MGA Changes" w:date="2016-12-12T17:05:00Z">
          <w:pPr>
            <w:pStyle w:val="ListParagraph"/>
            <w:numPr>
              <w:ilvl w:val="1"/>
              <w:numId w:val="2"/>
            </w:numPr>
            <w:tabs>
              <w:tab w:val="num" w:pos="1418"/>
            </w:tabs>
            <w:spacing w:after="120" w:line="360" w:lineRule="atLeast"/>
            <w:ind w:left="858" w:hanging="432"/>
            <w:jc w:val="both"/>
          </w:pPr>
        </w:pPrChange>
      </w:pPr>
      <w:r w:rsidRPr="0010540C">
        <w:rPr>
          <w:rFonts w:asciiTheme="majorHAnsi" w:hAnsiTheme="majorHAnsi"/>
          <w:lang w:eastAsia="en-GB"/>
        </w:rPr>
        <w:t xml:space="preserve">If you wish to open another account, you may do so by contacting the Manager at </w:t>
      </w:r>
      <w:r w:rsidR="00F93121" w:rsidRPr="00E878CE">
        <w:rPr>
          <w:rFonts w:asciiTheme="majorHAnsi" w:hAnsiTheme="majorHAnsi"/>
          <w:lang w:eastAsia="en-GB"/>
          <w:rPrChange w:id="98" w:author="Mario Karagiorgas" w:date="2016-12-12T17:07:00Z">
            <w:rPr/>
          </w:rPrChange>
        </w:rPr>
        <w:fldChar w:fldCharType="begin"/>
      </w:r>
      <w:r w:rsidR="00F93121" w:rsidRPr="00E878CE">
        <w:rPr>
          <w:rFonts w:asciiTheme="majorHAnsi" w:hAnsiTheme="majorHAnsi"/>
          <w:lang w:eastAsia="en-GB"/>
          <w:rPrChange w:id="99" w:author="Mario Karagiorgas" w:date="2016-12-12T17:07:00Z">
            <w:rPr/>
          </w:rPrChange>
        </w:rPr>
        <w:instrText xml:space="preserve"> HYPERLINK "mailto:help@greenzorro.com" </w:instrText>
      </w:r>
      <w:r w:rsidR="00F93121" w:rsidRPr="00E878CE">
        <w:rPr>
          <w:rFonts w:asciiTheme="majorHAnsi" w:hAnsiTheme="majorHAnsi"/>
          <w:lang w:eastAsia="en-GB"/>
          <w:rPrChange w:id="100" w:author="Mario Karagiorgas" w:date="2016-12-12T17:07:00Z">
            <w:rPr>
              <w:rStyle w:val="Hyperlink"/>
              <w:rFonts w:asciiTheme="majorHAnsi" w:hAnsiTheme="majorHAnsi"/>
              <w:highlight w:val="green"/>
              <w:lang w:eastAsia="en-GB"/>
            </w:rPr>
          </w:rPrChange>
        </w:rPr>
        <w:fldChar w:fldCharType="separate"/>
      </w:r>
      <w:r w:rsidR="003A37E9" w:rsidRPr="00E878CE">
        <w:rPr>
          <w:rPrChange w:id="101" w:author="Mario Karagiorgas" w:date="2016-12-12T17:07:00Z">
            <w:rPr>
              <w:rStyle w:val="Hyperlink"/>
              <w:rFonts w:asciiTheme="majorHAnsi" w:hAnsiTheme="majorHAnsi"/>
              <w:highlight w:val="green"/>
              <w:lang w:eastAsia="en-GB"/>
            </w:rPr>
          </w:rPrChange>
        </w:rPr>
        <w:t>help@greenzorro.com</w:t>
      </w:r>
      <w:r w:rsidR="00F93121" w:rsidRPr="00E878CE">
        <w:rPr>
          <w:rPrChange w:id="102" w:author="Mario Karagiorgas" w:date="2016-12-12T17:07:00Z">
            <w:rPr>
              <w:rStyle w:val="Hyperlink"/>
              <w:rFonts w:asciiTheme="majorHAnsi" w:hAnsiTheme="majorHAnsi"/>
              <w:highlight w:val="green"/>
              <w:lang w:eastAsia="en-GB"/>
            </w:rPr>
          </w:rPrChange>
        </w:rPr>
        <w:fldChar w:fldCharType="end"/>
      </w:r>
      <w:r w:rsidRPr="00E878CE">
        <w:rPr>
          <w:rFonts w:asciiTheme="majorHAnsi" w:hAnsiTheme="majorHAnsi"/>
          <w:lang w:eastAsia="en-GB"/>
          <w:rPrChange w:id="103" w:author="Mario Karagiorgas" w:date="2016-12-12T17:07:00Z">
            <w:rPr>
              <w:rFonts w:asciiTheme="majorHAnsi" w:hAnsiTheme="majorHAnsi"/>
              <w:highlight w:val="green"/>
              <w:lang w:eastAsia="en-GB"/>
            </w:rPr>
          </w:rPrChange>
        </w:rPr>
        <w:t>.</w:t>
      </w:r>
      <w:r w:rsidRPr="0010540C">
        <w:rPr>
          <w:rFonts w:asciiTheme="majorHAnsi" w:hAnsiTheme="majorHAnsi"/>
          <w:lang w:eastAsia="en-GB"/>
        </w:rPr>
        <w:t xml:space="preserve"> </w:t>
      </w:r>
      <w:r w:rsidRPr="00E878CE">
        <w:rPr>
          <w:rFonts w:asciiTheme="majorHAnsi" w:hAnsiTheme="majorHAnsi"/>
          <w:lang w:eastAsia="en-GB"/>
          <w:rPrChange w:id="104" w:author="Mario Karagiorgas" w:date="2016-12-12T17:07:00Z">
            <w:rPr>
              <w:rFonts w:asciiTheme="majorHAnsi" w:hAnsiTheme="majorHAnsi"/>
              <w:color w:val="000000"/>
              <w:lang w:eastAsia="en-GB"/>
            </w:rPr>
          </w:rPrChange>
        </w:rPr>
        <w:t>If</w:t>
      </w:r>
      <w:r w:rsidRPr="0010540C">
        <w:rPr>
          <w:rFonts w:asciiTheme="majorHAnsi" w:hAnsiTheme="majorHAnsi"/>
          <w:color w:val="000000"/>
          <w:lang w:eastAsia="en-GB"/>
        </w:rPr>
        <w:t xml:space="preserve"> a new account is opened, the old account will be closed.</w:t>
      </w:r>
    </w:p>
    <w:p w14:paraId="2A4AE1BB" w14:textId="77777777" w:rsidR="00545845" w:rsidRPr="0010540C" w:rsidRDefault="00545845">
      <w:pPr>
        <w:pStyle w:val="ListParagraph"/>
        <w:numPr>
          <w:ilvl w:val="1"/>
          <w:numId w:val="2"/>
        </w:numPr>
        <w:spacing w:after="120" w:line="360" w:lineRule="atLeast"/>
        <w:jc w:val="both"/>
        <w:rPr>
          <w:rFonts w:asciiTheme="majorHAnsi" w:hAnsiTheme="majorHAnsi"/>
          <w:color w:val="000000"/>
          <w:lang w:eastAsia="en-GB"/>
        </w:rPr>
        <w:pPrChange w:id="105" w:author="MGA Changes" w:date="2016-12-12T17:05:00Z">
          <w:pPr>
            <w:pStyle w:val="ListParagraph"/>
            <w:numPr>
              <w:ilvl w:val="1"/>
              <w:numId w:val="2"/>
            </w:numPr>
            <w:tabs>
              <w:tab w:val="num" w:pos="1418"/>
            </w:tabs>
            <w:spacing w:after="120" w:line="360" w:lineRule="atLeast"/>
            <w:ind w:left="858" w:hanging="432"/>
            <w:jc w:val="both"/>
          </w:pPr>
        </w:pPrChange>
      </w:pPr>
      <w:r w:rsidRPr="0010540C">
        <w:rPr>
          <w:rFonts w:asciiTheme="majorHAnsi" w:hAnsiTheme="majorHAnsi"/>
          <w:lang w:eastAsia="en-GB"/>
        </w:rPr>
        <w:t>You must maintain your account and keep your details up-</w:t>
      </w:r>
      <w:r w:rsidRPr="0010540C">
        <w:rPr>
          <w:rFonts w:asciiTheme="majorHAnsi" w:hAnsiTheme="majorHAnsi"/>
          <w:color w:val="000000"/>
          <w:lang w:eastAsia="en-GB"/>
        </w:rPr>
        <w:t>to-date.</w:t>
      </w:r>
    </w:p>
    <w:p w14:paraId="1D7C2DDE" w14:textId="70B841D1" w:rsidR="0010540C" w:rsidRDefault="00545845">
      <w:pPr>
        <w:pStyle w:val="ListParagraph"/>
        <w:numPr>
          <w:ilvl w:val="1"/>
          <w:numId w:val="2"/>
        </w:numPr>
        <w:spacing w:after="120" w:line="360" w:lineRule="atLeast"/>
        <w:jc w:val="both"/>
        <w:rPr>
          <w:rFonts w:asciiTheme="majorHAnsi" w:hAnsiTheme="majorHAnsi"/>
          <w:color w:val="000000"/>
          <w:lang w:eastAsia="en-GB"/>
        </w:rPr>
        <w:pPrChange w:id="106" w:author="MGA Changes" w:date="2016-12-12T17:05:00Z">
          <w:pPr>
            <w:pStyle w:val="ListParagraph"/>
            <w:numPr>
              <w:ilvl w:val="1"/>
              <w:numId w:val="2"/>
            </w:numPr>
            <w:tabs>
              <w:tab w:val="num" w:pos="1418"/>
            </w:tabs>
            <w:spacing w:after="120" w:line="360" w:lineRule="atLeast"/>
            <w:ind w:left="858" w:hanging="432"/>
            <w:jc w:val="both"/>
          </w:pPr>
        </w:pPrChange>
      </w:pPr>
      <w:r w:rsidRPr="0010540C">
        <w:rPr>
          <w:rFonts w:asciiTheme="majorHAnsi" w:hAnsiTheme="majorHAnsi"/>
          <w:lang w:eastAsia="en-GB"/>
        </w:rPr>
        <w:t>If you wish to close your account</w:t>
      </w:r>
      <w:ins w:id="107" w:author="MGA Changes" w:date="2016-12-12T17:05:00Z">
        <w:r w:rsidR="003951D1" w:rsidRPr="0010540C">
          <w:rPr>
            <w:rFonts w:asciiTheme="majorHAnsi" w:hAnsiTheme="majorHAnsi"/>
            <w:lang w:eastAsia="en-GB"/>
          </w:rPr>
          <w:t>,</w:t>
        </w:r>
      </w:ins>
      <w:r w:rsidRPr="0010540C">
        <w:rPr>
          <w:rFonts w:asciiTheme="majorHAnsi" w:hAnsiTheme="majorHAnsi"/>
          <w:lang w:eastAsia="en-GB"/>
        </w:rPr>
        <w:t xml:space="preserve"> you must send a req</w:t>
      </w:r>
      <w:r w:rsidR="00184504" w:rsidRPr="0010540C">
        <w:rPr>
          <w:rFonts w:asciiTheme="majorHAnsi" w:hAnsiTheme="majorHAnsi"/>
          <w:lang w:eastAsia="en-GB"/>
        </w:rPr>
        <w:t xml:space="preserve">uest to do so on </w:t>
      </w:r>
      <w:r w:rsidR="00F93121" w:rsidRPr="00E878CE">
        <w:rPr>
          <w:rFonts w:asciiTheme="majorHAnsi" w:hAnsiTheme="majorHAnsi"/>
          <w:lang w:eastAsia="en-GB"/>
          <w:rPrChange w:id="108" w:author="Mario Karagiorgas" w:date="2016-12-12T17:07:00Z">
            <w:rPr/>
          </w:rPrChange>
        </w:rPr>
        <w:fldChar w:fldCharType="begin"/>
      </w:r>
      <w:r w:rsidR="00F93121" w:rsidRPr="00E878CE">
        <w:rPr>
          <w:rFonts w:asciiTheme="majorHAnsi" w:hAnsiTheme="majorHAnsi"/>
          <w:lang w:eastAsia="en-GB"/>
          <w:rPrChange w:id="109" w:author="Mario Karagiorgas" w:date="2016-12-12T17:07:00Z">
            <w:rPr/>
          </w:rPrChange>
        </w:rPr>
        <w:instrText xml:space="preserve"> HYPERLINK "mailto:suppxx@....................com" </w:instrText>
      </w:r>
      <w:r w:rsidR="00F93121" w:rsidRPr="00E878CE">
        <w:rPr>
          <w:rFonts w:asciiTheme="majorHAnsi" w:hAnsiTheme="majorHAnsi"/>
          <w:lang w:eastAsia="en-GB"/>
          <w:rPrChange w:id="110" w:author="Mario Karagiorgas" w:date="2016-12-12T17:07:00Z">
            <w:rPr>
              <w:rStyle w:val="Hyperlink"/>
              <w:rFonts w:asciiTheme="majorHAnsi" w:hAnsiTheme="majorHAnsi"/>
              <w:highlight w:val="green"/>
              <w:lang w:eastAsia="en-GB"/>
            </w:rPr>
          </w:rPrChange>
        </w:rPr>
        <w:fldChar w:fldCharType="separate"/>
      </w:r>
      <w:r w:rsidR="003A37E9" w:rsidRPr="00E878CE">
        <w:rPr>
          <w:rPrChange w:id="111" w:author="Mario Karagiorgas" w:date="2016-12-12T17:07:00Z">
            <w:rPr>
              <w:rStyle w:val="Hyperlink"/>
              <w:rFonts w:asciiTheme="majorHAnsi" w:hAnsiTheme="majorHAnsi"/>
              <w:highlight w:val="green"/>
              <w:lang w:eastAsia="en-GB"/>
            </w:rPr>
          </w:rPrChange>
        </w:rPr>
        <w:t>help@greenzorro.com</w:t>
      </w:r>
      <w:r w:rsidR="00F93121" w:rsidRPr="00E878CE">
        <w:rPr>
          <w:rPrChange w:id="112" w:author="Mario Karagiorgas" w:date="2016-12-12T17:07:00Z">
            <w:rPr>
              <w:rStyle w:val="Hyperlink"/>
              <w:rFonts w:asciiTheme="majorHAnsi" w:hAnsiTheme="majorHAnsi"/>
              <w:highlight w:val="green"/>
              <w:lang w:eastAsia="en-GB"/>
            </w:rPr>
          </w:rPrChange>
        </w:rPr>
        <w:fldChar w:fldCharType="end"/>
      </w:r>
      <w:r w:rsidR="0010540C">
        <w:rPr>
          <w:rFonts w:asciiTheme="majorHAnsi" w:hAnsiTheme="majorHAnsi"/>
          <w:lang w:eastAsia="en-GB"/>
        </w:rPr>
        <w:t xml:space="preserve">. </w:t>
      </w:r>
      <w:r w:rsidR="00367BFF">
        <w:rPr>
          <w:rFonts w:asciiTheme="majorHAnsi" w:hAnsiTheme="majorHAnsi"/>
        </w:rPr>
        <w:t>By closing your Account, y</w:t>
      </w:r>
      <w:r w:rsidR="0010540C" w:rsidRPr="00921B91">
        <w:rPr>
          <w:rFonts w:asciiTheme="majorHAnsi" w:hAnsiTheme="majorHAnsi"/>
        </w:rPr>
        <w:t xml:space="preserve">ou also consent to the forfeiture of any promotional </w:t>
      </w:r>
      <w:r w:rsidR="0010540C" w:rsidRPr="00921B91">
        <w:rPr>
          <w:rFonts w:asciiTheme="majorHAnsi" w:hAnsiTheme="majorHAnsi"/>
          <w:color w:val="000000"/>
          <w:lang w:eastAsia="en-GB"/>
        </w:rPr>
        <w:t>bonuses, prizes or benefits which you may have acquired.</w:t>
      </w:r>
    </w:p>
    <w:p w14:paraId="424B439D" w14:textId="5D71EA25" w:rsidR="00612F1A" w:rsidRPr="0010540C" w:rsidRDefault="00367BFF">
      <w:pPr>
        <w:pStyle w:val="ListParagraph"/>
        <w:numPr>
          <w:ilvl w:val="1"/>
          <w:numId w:val="2"/>
        </w:numPr>
        <w:spacing w:after="120" w:line="360" w:lineRule="atLeast"/>
        <w:jc w:val="both"/>
        <w:rPr>
          <w:rFonts w:asciiTheme="majorHAnsi" w:hAnsiTheme="majorHAnsi"/>
          <w:color w:val="000000"/>
          <w:lang w:eastAsia="en-GB"/>
        </w:rPr>
        <w:pPrChange w:id="113" w:author="MGA Changes" w:date="2016-12-12T17:05:00Z">
          <w:pPr>
            <w:pStyle w:val="ListParagraph"/>
            <w:numPr>
              <w:ilvl w:val="1"/>
              <w:numId w:val="2"/>
            </w:numPr>
            <w:tabs>
              <w:tab w:val="num" w:pos="1418"/>
            </w:tabs>
            <w:spacing w:after="120" w:line="360" w:lineRule="atLeast"/>
            <w:ind w:left="858" w:hanging="432"/>
            <w:jc w:val="both"/>
          </w:pPr>
        </w:pPrChange>
      </w:pPr>
      <w:r>
        <w:rPr>
          <w:rFonts w:asciiTheme="majorHAnsi" w:hAnsiTheme="majorHAnsi"/>
          <w:color w:val="000000"/>
          <w:lang w:eastAsia="en-GB"/>
        </w:rPr>
        <w:t>In the event of closure of y</w:t>
      </w:r>
      <w:r w:rsidR="0010540C" w:rsidRPr="00921B91">
        <w:rPr>
          <w:rFonts w:asciiTheme="majorHAnsi" w:hAnsiTheme="majorHAnsi"/>
          <w:color w:val="000000"/>
          <w:lang w:eastAsia="en-GB"/>
        </w:rPr>
        <w:t xml:space="preserve">our Account because of gambling addiction </w:t>
      </w:r>
      <w:r w:rsidR="0010540C" w:rsidRPr="00921B91">
        <w:rPr>
          <w:rFonts w:asciiTheme="majorHAnsi" w:hAnsiTheme="majorHAnsi"/>
        </w:rPr>
        <w:t xml:space="preserve">or if your account has been closed due to fraud </w:t>
      </w:r>
      <w:r w:rsidR="0010540C" w:rsidRPr="00921B91">
        <w:rPr>
          <w:rFonts w:asciiTheme="majorHAnsi" w:hAnsiTheme="majorHAnsi"/>
          <w:color w:val="000000"/>
          <w:lang w:eastAsia="en-GB"/>
        </w:rPr>
        <w:t>you acknowledge that you are prohibited from opening a new Account. The Company will not be liable if you manage to open a new account, for such action nor for any direct or indirect consequential damages. The company shall have the right to close, at any time, a new account opened in breach of the requirement stated herein.</w:t>
      </w:r>
      <w:r w:rsidR="00545845" w:rsidRPr="0010540C">
        <w:rPr>
          <w:rFonts w:asciiTheme="majorHAnsi" w:hAnsiTheme="majorHAnsi"/>
          <w:lang w:eastAsia="en-GB"/>
        </w:rPr>
        <w:t xml:space="preserve"> </w:t>
      </w:r>
      <w:r w:rsidR="00545845" w:rsidRPr="0010540C">
        <w:rPr>
          <w:rFonts w:asciiTheme="majorHAnsi" w:hAnsiTheme="majorHAnsi"/>
          <w:color w:val="000000"/>
          <w:lang w:eastAsia="en-GB"/>
        </w:rPr>
        <w:t xml:space="preserve"> </w:t>
      </w:r>
    </w:p>
    <w:p w14:paraId="615F1F24" w14:textId="77777777" w:rsidR="00545845" w:rsidRPr="0010540C" w:rsidRDefault="00545845">
      <w:pPr>
        <w:pStyle w:val="ListParagraph"/>
        <w:numPr>
          <w:ilvl w:val="0"/>
          <w:numId w:val="2"/>
        </w:numPr>
        <w:spacing w:before="360" w:after="120" w:line="360" w:lineRule="atLeast"/>
        <w:ind w:left="357" w:hanging="357"/>
        <w:contextualSpacing w:val="0"/>
        <w:jc w:val="both"/>
        <w:rPr>
          <w:rFonts w:asciiTheme="majorHAnsi" w:hAnsiTheme="majorHAnsi"/>
          <w:lang w:eastAsia="en-GB"/>
        </w:rPr>
        <w:pPrChange w:id="114" w:author="MGA Changes" w:date="2016-12-12T17:05:00Z">
          <w:pPr>
            <w:pStyle w:val="ListParagraph"/>
            <w:numPr>
              <w:numId w:val="2"/>
            </w:numPr>
            <w:tabs>
              <w:tab w:val="num" w:pos="720"/>
            </w:tabs>
            <w:spacing w:before="360" w:after="120" w:line="360" w:lineRule="atLeast"/>
            <w:ind w:left="357" w:hanging="357"/>
            <w:contextualSpacing w:val="0"/>
            <w:jc w:val="both"/>
          </w:pPr>
        </w:pPrChange>
      </w:pPr>
      <w:bookmarkStart w:id="115" w:name="_Ref217119755"/>
      <w:r w:rsidRPr="0010540C">
        <w:rPr>
          <w:rFonts w:asciiTheme="majorHAnsi" w:hAnsiTheme="majorHAnsi"/>
          <w:b/>
          <w:lang w:eastAsia="en-GB"/>
        </w:rPr>
        <w:t>VERIFICATION OF YOUR IDENTITY; MONEY LAUNDERING REQUIREMENTS</w:t>
      </w:r>
      <w:bookmarkEnd w:id="115"/>
    </w:p>
    <w:p w14:paraId="193A939A" w14:textId="77777777" w:rsidR="00545845" w:rsidRPr="0010540C" w:rsidRDefault="00545845">
      <w:pPr>
        <w:pStyle w:val="ListParagraph"/>
        <w:numPr>
          <w:ilvl w:val="1"/>
          <w:numId w:val="2"/>
        </w:numPr>
        <w:spacing w:after="120" w:line="360" w:lineRule="atLeast"/>
        <w:jc w:val="both"/>
        <w:rPr>
          <w:rFonts w:asciiTheme="majorHAnsi" w:hAnsiTheme="majorHAnsi"/>
          <w:lang w:eastAsia="en-GB"/>
        </w:rPr>
        <w:pPrChange w:id="116" w:author="MGA Changes" w:date="2016-12-12T17:05:00Z">
          <w:pPr>
            <w:pStyle w:val="ListParagraph"/>
            <w:numPr>
              <w:ilvl w:val="1"/>
              <w:numId w:val="2"/>
            </w:numPr>
            <w:tabs>
              <w:tab w:val="num" w:pos="720"/>
            </w:tabs>
            <w:spacing w:after="120" w:line="360" w:lineRule="atLeast"/>
            <w:ind w:left="858" w:hanging="432"/>
            <w:jc w:val="both"/>
          </w:pPr>
        </w:pPrChange>
      </w:pPr>
      <w:r w:rsidRPr="0010540C">
        <w:rPr>
          <w:rFonts w:asciiTheme="majorHAnsi" w:hAnsiTheme="majorHAnsi"/>
          <w:lang w:eastAsia="en-GB"/>
        </w:rPr>
        <w:t>You warrant that:</w:t>
      </w:r>
    </w:p>
    <w:p w14:paraId="773D4785" w14:textId="77777777" w:rsidR="00545845" w:rsidRPr="0010540C" w:rsidRDefault="00545845">
      <w:pPr>
        <w:pStyle w:val="ListParagraph"/>
        <w:numPr>
          <w:ilvl w:val="2"/>
          <w:numId w:val="2"/>
        </w:numPr>
        <w:spacing w:after="120" w:line="360" w:lineRule="atLeast"/>
        <w:jc w:val="both"/>
        <w:rPr>
          <w:rFonts w:asciiTheme="majorHAnsi" w:hAnsiTheme="majorHAnsi"/>
          <w:lang w:eastAsia="en-GB"/>
        </w:rPr>
        <w:pPrChange w:id="117" w:author="MGA Changes" w:date="2016-12-12T17:05:00Z">
          <w:pPr>
            <w:pStyle w:val="ListParagraph"/>
            <w:numPr>
              <w:ilvl w:val="2"/>
              <w:numId w:val="2"/>
            </w:numPr>
            <w:tabs>
              <w:tab w:val="num" w:pos="720"/>
            </w:tabs>
            <w:spacing w:after="120" w:line="360" w:lineRule="atLeast"/>
            <w:ind w:left="1224" w:hanging="504"/>
            <w:jc w:val="both"/>
          </w:pPr>
        </w:pPrChange>
      </w:pPr>
      <w:r w:rsidRPr="0010540C">
        <w:rPr>
          <w:rFonts w:asciiTheme="majorHAnsi" w:hAnsiTheme="majorHAnsi"/>
          <w:lang w:eastAsia="en-GB"/>
        </w:rPr>
        <w:t>You are not younger than:</w:t>
      </w:r>
    </w:p>
    <w:p w14:paraId="04EDAB96" w14:textId="0D14117C" w:rsidR="00545845" w:rsidRPr="0010540C" w:rsidRDefault="00734B15">
      <w:pPr>
        <w:pStyle w:val="ListParagraph"/>
        <w:numPr>
          <w:ilvl w:val="3"/>
          <w:numId w:val="2"/>
        </w:numPr>
        <w:spacing w:after="120" w:line="360" w:lineRule="atLeast"/>
        <w:jc w:val="both"/>
        <w:rPr>
          <w:rFonts w:asciiTheme="majorHAnsi" w:hAnsiTheme="majorHAnsi"/>
          <w:lang w:eastAsia="en-GB"/>
        </w:rPr>
        <w:pPrChange w:id="118" w:author="MGA Changes" w:date="2016-12-12T17:05:00Z">
          <w:pPr>
            <w:pStyle w:val="ListParagraph"/>
            <w:numPr>
              <w:ilvl w:val="3"/>
              <w:numId w:val="2"/>
            </w:numPr>
            <w:tabs>
              <w:tab w:val="num" w:pos="720"/>
            </w:tabs>
            <w:spacing w:after="120" w:line="360" w:lineRule="atLeast"/>
            <w:ind w:left="1728" w:hanging="648"/>
            <w:jc w:val="both"/>
          </w:pPr>
        </w:pPrChange>
      </w:pPr>
      <w:r w:rsidRPr="0010540C">
        <w:rPr>
          <w:rFonts w:asciiTheme="majorHAnsi" w:hAnsiTheme="majorHAnsi"/>
          <w:lang w:eastAsia="en-GB"/>
        </w:rPr>
        <w:t>O</w:t>
      </w:r>
      <w:r w:rsidR="00545845" w:rsidRPr="0010540C">
        <w:rPr>
          <w:rFonts w:asciiTheme="majorHAnsi" w:hAnsiTheme="majorHAnsi"/>
          <w:lang w:eastAsia="en-GB"/>
        </w:rPr>
        <w:t>f 18 (eighteen) years; or</w:t>
      </w:r>
    </w:p>
    <w:p w14:paraId="2CDC4D1F" w14:textId="6098CF09" w:rsidR="00545845" w:rsidRPr="0010540C" w:rsidRDefault="00734B15">
      <w:pPr>
        <w:pStyle w:val="ListParagraph"/>
        <w:numPr>
          <w:ilvl w:val="3"/>
          <w:numId w:val="2"/>
        </w:numPr>
        <w:spacing w:after="120" w:line="360" w:lineRule="atLeast"/>
        <w:jc w:val="both"/>
        <w:rPr>
          <w:rFonts w:asciiTheme="majorHAnsi" w:hAnsiTheme="majorHAnsi"/>
          <w:lang w:eastAsia="en-GB"/>
        </w:rPr>
        <w:pPrChange w:id="119" w:author="MGA Changes" w:date="2016-12-12T17:05:00Z">
          <w:pPr>
            <w:pStyle w:val="ListParagraph"/>
            <w:numPr>
              <w:ilvl w:val="3"/>
              <w:numId w:val="2"/>
            </w:numPr>
            <w:tabs>
              <w:tab w:val="num" w:pos="720"/>
            </w:tabs>
            <w:spacing w:after="120" w:line="360" w:lineRule="atLeast"/>
            <w:ind w:left="1728" w:hanging="648"/>
            <w:jc w:val="both"/>
          </w:pPr>
        </w:pPrChange>
      </w:pPr>
      <w:r w:rsidRPr="0010540C">
        <w:rPr>
          <w:rFonts w:asciiTheme="majorHAnsi" w:hAnsiTheme="majorHAnsi"/>
          <w:lang w:eastAsia="en-GB"/>
        </w:rPr>
        <w:t>A</w:t>
      </w:r>
      <w:r w:rsidR="00545845" w:rsidRPr="0010540C">
        <w:rPr>
          <w:rFonts w:asciiTheme="majorHAnsi" w:hAnsiTheme="majorHAnsi"/>
          <w:lang w:eastAsia="en-GB"/>
        </w:rPr>
        <w:t>ny legal age at which gambling or gaming activities under the law or jurisdiction that applies to you require ("</w:t>
      </w:r>
      <w:r w:rsidR="00545845" w:rsidRPr="0010540C">
        <w:rPr>
          <w:rFonts w:asciiTheme="majorHAnsi" w:hAnsiTheme="majorHAnsi"/>
          <w:b/>
          <w:lang w:eastAsia="en-GB"/>
        </w:rPr>
        <w:t>the Legal Age</w:t>
      </w:r>
      <w:r w:rsidR="00545845" w:rsidRPr="0010540C">
        <w:rPr>
          <w:rFonts w:asciiTheme="majorHAnsi" w:hAnsiTheme="majorHAnsi"/>
          <w:lang w:eastAsia="en-GB"/>
        </w:rPr>
        <w:t>"); and</w:t>
      </w:r>
    </w:p>
    <w:p w14:paraId="1A875782" w14:textId="1D95877F" w:rsidR="00545845" w:rsidRPr="0010540C" w:rsidRDefault="00734B15">
      <w:pPr>
        <w:pStyle w:val="ListParagraph"/>
        <w:numPr>
          <w:ilvl w:val="2"/>
          <w:numId w:val="2"/>
        </w:numPr>
        <w:spacing w:after="120" w:line="360" w:lineRule="atLeast"/>
        <w:jc w:val="both"/>
        <w:rPr>
          <w:rFonts w:asciiTheme="majorHAnsi" w:hAnsiTheme="majorHAnsi"/>
          <w:lang w:eastAsia="en-GB"/>
        </w:rPr>
        <w:pPrChange w:id="120" w:author="MGA Changes" w:date="2016-12-12T17:05:00Z">
          <w:pPr>
            <w:pStyle w:val="ListParagraph"/>
            <w:numPr>
              <w:ilvl w:val="2"/>
              <w:numId w:val="2"/>
            </w:numPr>
            <w:tabs>
              <w:tab w:val="num" w:pos="720"/>
            </w:tabs>
            <w:spacing w:after="120" w:line="360" w:lineRule="atLeast"/>
            <w:ind w:left="1224" w:hanging="504"/>
            <w:jc w:val="both"/>
          </w:pPr>
        </w:pPrChange>
      </w:pPr>
      <w:r w:rsidRPr="0010540C">
        <w:rPr>
          <w:rFonts w:asciiTheme="majorHAnsi" w:hAnsiTheme="majorHAnsi"/>
          <w:lang w:eastAsia="en-GB"/>
        </w:rPr>
        <w:t xml:space="preserve"> T</w:t>
      </w:r>
      <w:r w:rsidR="00545845" w:rsidRPr="0010540C">
        <w:rPr>
          <w:rFonts w:asciiTheme="majorHAnsi" w:hAnsiTheme="majorHAnsi"/>
          <w:lang w:eastAsia="en-GB"/>
        </w:rPr>
        <w:t xml:space="preserve">he details supplied when opening </w:t>
      </w:r>
      <w:r w:rsidR="00941E63">
        <w:rPr>
          <w:rFonts w:asciiTheme="majorHAnsi" w:hAnsiTheme="majorHAnsi"/>
          <w:lang w:eastAsia="en-GB"/>
        </w:rPr>
        <w:t>y</w:t>
      </w:r>
      <w:r w:rsidR="00545845" w:rsidRPr="0010540C">
        <w:rPr>
          <w:rFonts w:asciiTheme="majorHAnsi" w:hAnsiTheme="majorHAnsi"/>
          <w:lang w:eastAsia="en-GB"/>
        </w:rPr>
        <w:t>our Account are correct; and</w:t>
      </w:r>
    </w:p>
    <w:p w14:paraId="5534E75F" w14:textId="14FBDF45" w:rsidR="00545845" w:rsidRPr="0010540C" w:rsidRDefault="003C1845">
      <w:pPr>
        <w:pStyle w:val="ListParagraph"/>
        <w:numPr>
          <w:ilvl w:val="2"/>
          <w:numId w:val="2"/>
        </w:numPr>
        <w:spacing w:after="120" w:line="360" w:lineRule="atLeast"/>
        <w:jc w:val="both"/>
        <w:rPr>
          <w:rFonts w:asciiTheme="majorHAnsi" w:hAnsiTheme="majorHAnsi"/>
          <w:lang w:eastAsia="en-GB"/>
        </w:rPr>
        <w:pPrChange w:id="121" w:author="MGA Changes" w:date="2016-12-12T17:05:00Z">
          <w:pPr>
            <w:pStyle w:val="ListParagraph"/>
            <w:numPr>
              <w:ilvl w:val="2"/>
              <w:numId w:val="2"/>
            </w:numPr>
            <w:tabs>
              <w:tab w:val="num" w:pos="720"/>
            </w:tabs>
            <w:spacing w:after="120" w:line="360" w:lineRule="atLeast"/>
            <w:ind w:left="1224" w:hanging="504"/>
            <w:jc w:val="both"/>
          </w:pPr>
        </w:pPrChange>
      </w:pPr>
      <w:ins w:id="122" w:author="MGA Changes" w:date="2016-12-12T17:05:00Z">
        <w:r>
          <w:rPr>
            <w:rFonts w:asciiTheme="majorHAnsi" w:hAnsiTheme="majorHAnsi"/>
            <w:lang w:eastAsia="en-GB"/>
          </w:rPr>
          <w:t xml:space="preserve"> </w:t>
        </w:r>
      </w:ins>
      <w:r w:rsidR="00545845" w:rsidRPr="0010540C">
        <w:rPr>
          <w:rFonts w:asciiTheme="majorHAnsi" w:hAnsiTheme="majorHAnsi"/>
          <w:lang w:eastAsia="en-GB"/>
        </w:rPr>
        <w:t>You are the rightful owner of the money in your Account.</w:t>
      </w:r>
    </w:p>
    <w:p w14:paraId="699D1CD9" w14:textId="1DB127FF" w:rsidR="00545845" w:rsidRPr="0010540C" w:rsidRDefault="003C1845">
      <w:pPr>
        <w:pStyle w:val="ListParagraph"/>
        <w:numPr>
          <w:ilvl w:val="2"/>
          <w:numId w:val="2"/>
        </w:numPr>
        <w:spacing w:after="120" w:line="360" w:lineRule="atLeast"/>
        <w:jc w:val="both"/>
        <w:rPr>
          <w:rFonts w:asciiTheme="majorHAnsi" w:hAnsiTheme="majorHAnsi"/>
          <w:lang w:eastAsia="en-GB"/>
        </w:rPr>
        <w:pPrChange w:id="123" w:author="MGA Changes" w:date="2016-12-12T17:05:00Z">
          <w:pPr>
            <w:pStyle w:val="ListParagraph"/>
            <w:numPr>
              <w:ilvl w:val="2"/>
              <w:numId w:val="2"/>
            </w:numPr>
            <w:tabs>
              <w:tab w:val="num" w:pos="720"/>
            </w:tabs>
            <w:spacing w:after="120" w:line="360" w:lineRule="atLeast"/>
            <w:ind w:left="1224" w:hanging="504"/>
            <w:jc w:val="both"/>
          </w:pPr>
        </w:pPrChange>
      </w:pPr>
      <w:ins w:id="124" w:author="MGA Changes" w:date="2016-12-12T17:05:00Z">
        <w:r>
          <w:rPr>
            <w:rFonts w:asciiTheme="majorHAnsi" w:hAnsiTheme="majorHAnsi"/>
            <w:lang w:eastAsia="en-GB"/>
          </w:rPr>
          <w:t xml:space="preserve"> </w:t>
        </w:r>
      </w:ins>
      <w:r w:rsidR="00545845" w:rsidRPr="0010540C">
        <w:rPr>
          <w:rFonts w:asciiTheme="majorHAnsi" w:hAnsiTheme="majorHAnsi"/>
          <w:lang w:eastAsia="en-GB"/>
        </w:rPr>
        <w:t>You are a resident in a jurisdiction which allows gambling</w:t>
      </w:r>
    </w:p>
    <w:p w14:paraId="4B689BE7" w14:textId="30581184" w:rsidR="00545845" w:rsidRPr="0010540C" w:rsidRDefault="003C1845">
      <w:pPr>
        <w:pStyle w:val="ListParagraph"/>
        <w:numPr>
          <w:ilvl w:val="2"/>
          <w:numId w:val="2"/>
        </w:numPr>
        <w:spacing w:after="120" w:line="360" w:lineRule="atLeast"/>
        <w:jc w:val="both"/>
        <w:rPr>
          <w:rFonts w:asciiTheme="majorHAnsi" w:hAnsiTheme="majorHAnsi"/>
          <w:lang w:eastAsia="en-GB"/>
        </w:rPr>
        <w:pPrChange w:id="125" w:author="MGA Changes" w:date="2016-12-12T17:05:00Z">
          <w:pPr>
            <w:pStyle w:val="ListParagraph"/>
            <w:numPr>
              <w:ilvl w:val="2"/>
              <w:numId w:val="2"/>
            </w:numPr>
            <w:tabs>
              <w:tab w:val="num" w:pos="720"/>
            </w:tabs>
            <w:spacing w:after="120" w:line="360" w:lineRule="atLeast"/>
            <w:ind w:left="1224" w:hanging="504"/>
            <w:jc w:val="both"/>
          </w:pPr>
        </w:pPrChange>
      </w:pPr>
      <w:ins w:id="126" w:author="MGA Changes" w:date="2016-12-12T17:05:00Z">
        <w:r>
          <w:rPr>
            <w:rFonts w:asciiTheme="majorHAnsi" w:hAnsiTheme="majorHAnsi"/>
            <w:lang w:eastAsia="en-GB"/>
          </w:rPr>
          <w:t xml:space="preserve"> </w:t>
        </w:r>
      </w:ins>
      <w:r w:rsidR="00545845" w:rsidRPr="0010540C">
        <w:rPr>
          <w:rFonts w:asciiTheme="majorHAnsi" w:hAnsiTheme="majorHAnsi"/>
          <w:lang w:eastAsia="en-GB"/>
        </w:rPr>
        <w:t>The money deposited is not derived from any activity which is illegal.</w:t>
      </w:r>
    </w:p>
    <w:p w14:paraId="4534874D" w14:textId="039E74F8" w:rsidR="000A756A" w:rsidRPr="00B0688F" w:rsidRDefault="000A756A" w:rsidP="004F5ECA">
      <w:pPr>
        <w:pStyle w:val="ListParagraph"/>
        <w:numPr>
          <w:ilvl w:val="1"/>
          <w:numId w:val="2"/>
        </w:numPr>
        <w:spacing w:after="120" w:line="360" w:lineRule="atLeast"/>
        <w:jc w:val="both"/>
        <w:rPr>
          <w:rFonts w:asciiTheme="majorHAnsi" w:hAnsiTheme="majorHAnsi"/>
          <w:lang w:eastAsia="en-GB"/>
        </w:rPr>
      </w:pPr>
      <w:r w:rsidRPr="0010540C">
        <w:rPr>
          <w:rFonts w:asciiTheme="majorHAnsi" w:hAnsiTheme="majorHAnsi"/>
        </w:rPr>
        <w:t xml:space="preserve">The </w:t>
      </w:r>
      <w:r w:rsidRPr="00B0688F">
        <w:rPr>
          <w:rFonts w:asciiTheme="majorHAnsi" w:hAnsiTheme="majorHAnsi"/>
        </w:rPr>
        <w:t>company complies with Maltese and European laws, regulations and guidelines for the prevention of money laundering and</w:t>
      </w:r>
      <w:r w:rsidR="006B73FA" w:rsidRPr="00B0688F">
        <w:rPr>
          <w:rFonts w:asciiTheme="majorHAnsi" w:hAnsiTheme="majorHAnsi"/>
        </w:rPr>
        <w:t xml:space="preserve"> </w:t>
      </w:r>
      <w:r w:rsidR="006B73FA" w:rsidRPr="00B0688F">
        <w:t>terrorism financing</w:t>
      </w:r>
      <w:r w:rsidRPr="00B0688F">
        <w:rPr>
          <w:rFonts w:asciiTheme="majorHAnsi" w:hAnsiTheme="majorHAnsi"/>
        </w:rPr>
        <w:t>. Suspicious transactions</w:t>
      </w:r>
      <w:r w:rsidR="006B73FA" w:rsidRPr="00B0688F">
        <w:t>/activities</w:t>
      </w:r>
      <w:r w:rsidRPr="00B0688F">
        <w:rPr>
          <w:rFonts w:asciiTheme="majorHAnsi" w:hAnsiTheme="majorHAnsi"/>
        </w:rPr>
        <w:t xml:space="preserve"> shall be investigated by the company and, if necessary, a suspicious transaction</w:t>
      </w:r>
      <w:r w:rsidR="006B73FA" w:rsidRPr="00B0688F">
        <w:t>/activity</w:t>
      </w:r>
      <w:r w:rsidRPr="00B0688F">
        <w:rPr>
          <w:rFonts w:asciiTheme="majorHAnsi" w:hAnsiTheme="majorHAnsi"/>
        </w:rPr>
        <w:t xml:space="preserve"> report will be made by the company to the competent Maltese Authorities. In any such event, the company is prohibited from informing any players or third parties involved, save in limited circumstances, that an investigation is being or may be carried out, or that information has been or may be transmitted to the competent Authorities. Furthermore, in the event of any suspicious transactions</w:t>
      </w:r>
      <w:r w:rsidR="006B73FA" w:rsidRPr="00B0688F">
        <w:rPr>
          <w:rFonts w:asciiTheme="majorHAnsi" w:hAnsiTheme="majorHAnsi"/>
        </w:rPr>
        <w:t>/</w:t>
      </w:r>
      <w:r w:rsidR="006B73FA" w:rsidRPr="00B0688F">
        <w:t>activities</w:t>
      </w:r>
      <w:r w:rsidRPr="00B0688F">
        <w:rPr>
          <w:rFonts w:asciiTheme="majorHAnsi" w:hAnsiTheme="majorHAnsi"/>
        </w:rPr>
        <w:t>, the company may suspend, block or close the account(s) of the relevant player(s) and withhold funds as may be required by law and/or by the competent Authorities.</w:t>
      </w:r>
    </w:p>
    <w:p w14:paraId="0EDD5BFE" w14:textId="2C749A96" w:rsidR="00FF5768" w:rsidRPr="00B0688F" w:rsidRDefault="00FF5768" w:rsidP="004F5ECA">
      <w:pPr>
        <w:pStyle w:val="ListParagraph"/>
        <w:numPr>
          <w:ilvl w:val="1"/>
          <w:numId w:val="2"/>
        </w:numPr>
        <w:spacing w:after="120" w:line="360" w:lineRule="atLeast"/>
        <w:jc w:val="both"/>
        <w:rPr>
          <w:rFonts w:asciiTheme="majorHAnsi" w:hAnsiTheme="majorHAnsi"/>
          <w:lang w:eastAsia="en-GB"/>
        </w:rPr>
      </w:pPr>
      <w:r w:rsidRPr="00B0688F">
        <w:rPr>
          <w:rFonts w:asciiTheme="majorHAnsi" w:hAnsiTheme="majorHAnsi"/>
        </w:rPr>
        <w:t>All transactions made by players on our site are checked to prevent money laundering</w:t>
      </w:r>
      <w:r w:rsidR="006B73FA" w:rsidRPr="00B0688F">
        <w:rPr>
          <w:rFonts w:asciiTheme="majorHAnsi" w:hAnsiTheme="majorHAnsi"/>
        </w:rPr>
        <w:t>,</w:t>
      </w:r>
      <w:r w:rsidRPr="00B0688F">
        <w:rPr>
          <w:rFonts w:asciiTheme="majorHAnsi" w:hAnsiTheme="majorHAnsi"/>
        </w:rPr>
        <w:t xml:space="preserve"> </w:t>
      </w:r>
      <w:r w:rsidR="006B73FA" w:rsidRPr="00B0688F">
        <w:t>terrorist financing</w:t>
      </w:r>
      <w:r w:rsidR="006B73FA" w:rsidRPr="00B0688F">
        <w:rPr>
          <w:rFonts w:asciiTheme="majorHAnsi" w:hAnsiTheme="majorHAnsi"/>
        </w:rPr>
        <w:t xml:space="preserve"> </w:t>
      </w:r>
      <w:r w:rsidRPr="00B0688F">
        <w:rPr>
          <w:rFonts w:asciiTheme="majorHAnsi" w:hAnsiTheme="majorHAnsi"/>
        </w:rPr>
        <w:t xml:space="preserve">and all other illegal activity. </w:t>
      </w:r>
    </w:p>
    <w:p w14:paraId="0731DC6A" w14:textId="57300CE7" w:rsidR="00964CCA" w:rsidRPr="00B0688F" w:rsidRDefault="00545845" w:rsidP="00A421B0">
      <w:pPr>
        <w:pStyle w:val="ListParagraph"/>
        <w:numPr>
          <w:ilvl w:val="1"/>
          <w:numId w:val="2"/>
        </w:numPr>
        <w:spacing w:after="120" w:line="360" w:lineRule="atLeast"/>
        <w:jc w:val="both"/>
        <w:rPr>
          <w:rFonts w:asciiTheme="majorHAnsi" w:hAnsiTheme="majorHAnsi"/>
          <w:lang w:eastAsia="en-GB"/>
        </w:rPr>
      </w:pPr>
      <w:r w:rsidRPr="00B0688F">
        <w:rPr>
          <w:rFonts w:asciiTheme="majorHAnsi" w:hAnsiTheme="majorHAnsi"/>
          <w:lang w:eastAsia="en-GB"/>
        </w:rPr>
        <w:t>By agreeing to the Terms you authorise us to undertake verification checks as we may require ourselves or may be required by third parties (including, regulatory bodies) to confirm your identity and contact details and to prevent money laundering</w:t>
      </w:r>
      <w:r w:rsidR="006B73FA" w:rsidRPr="00B0688F">
        <w:rPr>
          <w:rFonts w:asciiTheme="majorHAnsi" w:hAnsiTheme="majorHAnsi"/>
          <w:lang w:eastAsia="en-GB"/>
        </w:rPr>
        <w:t xml:space="preserve"> </w:t>
      </w:r>
      <w:r w:rsidR="006B73FA" w:rsidRPr="00B0688F">
        <w:t xml:space="preserve">and terrorist financing </w:t>
      </w:r>
      <w:del w:id="127" w:author="MGA Changes" w:date="2016-12-12T17:05:00Z">
        <w:r w:rsidR="006B73FA" w:rsidRPr="00B0688F">
          <w:delText xml:space="preserve"> </w:delText>
        </w:r>
      </w:del>
      <w:r w:rsidR="006B73FA" w:rsidRPr="00B0688F">
        <w:t>and in order to verify if you are subject to a sanctions regime</w:t>
      </w:r>
      <w:r w:rsidRPr="00B0688F">
        <w:rPr>
          <w:rFonts w:asciiTheme="majorHAnsi" w:hAnsiTheme="majorHAnsi"/>
          <w:lang w:eastAsia="en-GB"/>
        </w:rPr>
        <w:t xml:space="preserve"> (the "</w:t>
      </w:r>
      <w:r w:rsidRPr="00B0688F">
        <w:rPr>
          <w:rFonts w:asciiTheme="majorHAnsi" w:hAnsiTheme="majorHAnsi"/>
          <w:b/>
          <w:lang w:eastAsia="en-GB"/>
        </w:rPr>
        <w:t>Checks</w:t>
      </w:r>
      <w:r w:rsidRPr="00B0688F">
        <w:rPr>
          <w:rFonts w:asciiTheme="majorHAnsi" w:hAnsiTheme="majorHAnsi"/>
          <w:lang w:eastAsia="en-GB"/>
        </w:rPr>
        <w:t>").</w:t>
      </w:r>
    </w:p>
    <w:p w14:paraId="007A37FE" w14:textId="3DA4D16A" w:rsidR="00964CCA" w:rsidRPr="0010540C" w:rsidRDefault="00964CCA" w:rsidP="004F5ECA">
      <w:pPr>
        <w:pStyle w:val="ListParagraph"/>
        <w:numPr>
          <w:ilvl w:val="1"/>
          <w:numId w:val="2"/>
        </w:numPr>
        <w:spacing w:after="120" w:line="360" w:lineRule="atLeast"/>
        <w:jc w:val="both"/>
        <w:rPr>
          <w:rFonts w:asciiTheme="majorHAnsi" w:hAnsiTheme="majorHAnsi"/>
          <w:lang w:eastAsia="en-GB"/>
        </w:rPr>
      </w:pPr>
      <w:r w:rsidRPr="0010540C">
        <w:rPr>
          <w:rFonts w:asciiTheme="majorHAnsi" w:hAnsiTheme="majorHAnsi"/>
          <w:lang w:eastAsia="en-GB"/>
        </w:rPr>
        <w:t xml:space="preserve">The identity of the player will be verified on cumulative withdrawals of </w:t>
      </w:r>
      <w:r w:rsidR="006278F3" w:rsidRPr="0010540C">
        <w:rPr>
          <w:rStyle w:val="st"/>
          <w:rFonts w:asciiTheme="majorHAnsi" w:eastAsia="Times New Roman" w:hAnsiTheme="majorHAnsi"/>
        </w:rPr>
        <w:t>€2,30</w:t>
      </w:r>
      <w:r w:rsidRPr="0010540C">
        <w:rPr>
          <w:rStyle w:val="st"/>
          <w:rFonts w:asciiTheme="majorHAnsi" w:eastAsia="Times New Roman" w:hAnsiTheme="majorHAnsi"/>
        </w:rPr>
        <w:t>0</w:t>
      </w:r>
      <w:ins w:id="128" w:author="MGA Changes" w:date="2016-12-12T17:05:00Z">
        <w:r w:rsidR="003C1845">
          <w:rPr>
            <w:rStyle w:val="st"/>
            <w:rFonts w:asciiTheme="majorHAnsi" w:eastAsia="Times New Roman" w:hAnsiTheme="majorHAnsi"/>
          </w:rPr>
          <w:t>.</w:t>
        </w:r>
      </w:ins>
    </w:p>
    <w:p w14:paraId="6BC2C2B8" w14:textId="6415EDB8" w:rsidR="00545845" w:rsidRPr="0010540C" w:rsidRDefault="00545845">
      <w:pPr>
        <w:pStyle w:val="ListParagraph"/>
        <w:numPr>
          <w:ilvl w:val="1"/>
          <w:numId w:val="2"/>
        </w:numPr>
        <w:spacing w:after="120" w:line="360" w:lineRule="atLeast"/>
        <w:jc w:val="both"/>
        <w:rPr>
          <w:rFonts w:asciiTheme="majorHAnsi" w:hAnsiTheme="majorHAnsi"/>
          <w:lang w:eastAsia="en-GB"/>
        </w:rPr>
        <w:pPrChange w:id="129" w:author="MGA Changes" w:date="2016-12-12T17:05:00Z">
          <w:pPr>
            <w:pStyle w:val="ListParagraph"/>
            <w:numPr>
              <w:ilvl w:val="1"/>
              <w:numId w:val="2"/>
            </w:numPr>
            <w:tabs>
              <w:tab w:val="num" w:pos="720"/>
            </w:tabs>
            <w:spacing w:after="120" w:line="360" w:lineRule="atLeast"/>
            <w:ind w:left="858" w:hanging="432"/>
            <w:jc w:val="both"/>
          </w:pPr>
        </w:pPrChange>
      </w:pPr>
      <w:r w:rsidRPr="0010540C">
        <w:rPr>
          <w:rFonts w:asciiTheme="majorHAnsi" w:hAnsiTheme="majorHAnsi"/>
          <w:lang w:eastAsia="en-GB"/>
        </w:rPr>
        <w:t>In certain circumstances we may have to contact you and ask you to provide further information to us directly in order to complete the Checks. If you do not or cannot provide us with such i</w:t>
      </w:r>
      <w:r w:rsidR="00367BFF">
        <w:rPr>
          <w:rFonts w:asciiTheme="majorHAnsi" w:hAnsiTheme="majorHAnsi"/>
          <w:lang w:eastAsia="en-GB"/>
        </w:rPr>
        <w:t>nformation then we may suspend y</w:t>
      </w:r>
      <w:r w:rsidRPr="0010540C">
        <w:rPr>
          <w:rFonts w:asciiTheme="majorHAnsi" w:hAnsiTheme="majorHAnsi"/>
          <w:lang w:eastAsia="en-GB"/>
        </w:rPr>
        <w:t>our Account until you have provided us with such in</w:t>
      </w:r>
      <w:r w:rsidR="00367BFF">
        <w:rPr>
          <w:rFonts w:asciiTheme="majorHAnsi" w:hAnsiTheme="majorHAnsi"/>
          <w:lang w:eastAsia="en-GB"/>
        </w:rPr>
        <w:t>formation or permanently close y</w:t>
      </w:r>
      <w:r w:rsidRPr="0010540C">
        <w:rPr>
          <w:rFonts w:asciiTheme="majorHAnsi" w:hAnsiTheme="majorHAnsi"/>
          <w:lang w:eastAsia="en-GB"/>
        </w:rPr>
        <w:t xml:space="preserve">our Account. Additionally, you </w:t>
      </w:r>
      <w:r w:rsidRPr="0010540C">
        <w:rPr>
          <w:rFonts w:asciiTheme="majorHAnsi" w:hAnsiTheme="majorHAnsi"/>
          <w:color w:val="000000"/>
          <w:lang w:eastAsia="en-GB"/>
        </w:rPr>
        <w:t>will have to provide identification whenever you make a withdrawal of funds amounting to Two Thousand Three Hundred Euros (EUR 2,300) or more.</w:t>
      </w:r>
    </w:p>
    <w:p w14:paraId="29B4F692" w14:textId="7702AEE3" w:rsidR="00545845" w:rsidRPr="0010540C" w:rsidRDefault="00545845">
      <w:pPr>
        <w:pStyle w:val="ListParagraph"/>
        <w:numPr>
          <w:ilvl w:val="1"/>
          <w:numId w:val="2"/>
        </w:numPr>
        <w:spacing w:after="120" w:line="360" w:lineRule="atLeast"/>
        <w:jc w:val="both"/>
        <w:rPr>
          <w:rFonts w:asciiTheme="majorHAnsi" w:hAnsiTheme="majorHAnsi"/>
          <w:lang w:eastAsia="en-GB"/>
        </w:rPr>
        <w:pPrChange w:id="130" w:author="MGA Changes" w:date="2016-12-12T17:05:00Z">
          <w:pPr>
            <w:pStyle w:val="ListParagraph"/>
            <w:numPr>
              <w:ilvl w:val="1"/>
              <w:numId w:val="2"/>
            </w:numPr>
            <w:tabs>
              <w:tab w:val="num" w:pos="720"/>
            </w:tabs>
            <w:spacing w:after="120" w:line="360" w:lineRule="atLeast"/>
            <w:ind w:left="858" w:hanging="432"/>
            <w:jc w:val="both"/>
          </w:pPr>
        </w:pPrChange>
      </w:pPr>
      <w:r w:rsidRPr="0010540C">
        <w:rPr>
          <w:rFonts w:asciiTheme="majorHAnsi" w:hAnsiTheme="majorHAnsi"/>
          <w:lang w:eastAsia="en-GB"/>
        </w:rPr>
        <w:t xml:space="preserve">If we are unable to confirm that you are </w:t>
      </w:r>
      <w:ins w:id="131" w:author="MGA Changes" w:date="2016-12-12T17:05:00Z">
        <w:r w:rsidR="00CE48C1">
          <w:rPr>
            <w:rFonts w:asciiTheme="majorHAnsi" w:hAnsiTheme="majorHAnsi"/>
            <w:lang w:eastAsia="en-GB"/>
          </w:rPr>
          <w:t>of</w:t>
        </w:r>
      </w:ins>
      <w:del w:id="132" w:author="MGA Changes" w:date="2016-12-12T17:05:00Z">
        <w:r w:rsidRPr="0010540C">
          <w:rPr>
            <w:rFonts w:asciiTheme="majorHAnsi" w:hAnsiTheme="majorHAnsi"/>
            <w:color w:val="000000"/>
            <w:lang w:eastAsia="en-GB"/>
          </w:rPr>
          <w:delText>the</w:delText>
        </w:r>
      </w:del>
      <w:r w:rsidRPr="0010540C">
        <w:rPr>
          <w:rFonts w:asciiTheme="majorHAnsi" w:hAnsiTheme="majorHAnsi"/>
          <w:color w:val="000000"/>
          <w:lang w:eastAsia="en-GB"/>
        </w:rPr>
        <w:t xml:space="preserve"> Legal Age then </w:t>
      </w:r>
      <w:r w:rsidR="00367BFF">
        <w:rPr>
          <w:rFonts w:asciiTheme="majorHAnsi" w:hAnsiTheme="majorHAnsi"/>
          <w:lang w:eastAsia="en-GB"/>
        </w:rPr>
        <w:t>we may suspend y</w:t>
      </w:r>
      <w:r w:rsidRPr="0010540C">
        <w:rPr>
          <w:rFonts w:asciiTheme="majorHAnsi" w:hAnsiTheme="majorHAnsi"/>
          <w:lang w:eastAsia="en-GB"/>
        </w:rPr>
        <w:t>our Account. If you are proven to have been under that age at the time you made any gambling or gaming transactions, then:</w:t>
      </w:r>
    </w:p>
    <w:p w14:paraId="1E640972" w14:textId="77777777" w:rsidR="00545845" w:rsidRPr="0010540C" w:rsidRDefault="00545845">
      <w:pPr>
        <w:pStyle w:val="ListParagraph"/>
        <w:numPr>
          <w:ilvl w:val="2"/>
          <w:numId w:val="2"/>
        </w:numPr>
        <w:spacing w:after="120" w:line="360" w:lineRule="atLeast"/>
        <w:jc w:val="both"/>
        <w:rPr>
          <w:rFonts w:asciiTheme="majorHAnsi" w:hAnsiTheme="majorHAnsi"/>
          <w:lang w:eastAsia="en-GB"/>
        </w:rPr>
        <w:pPrChange w:id="133" w:author="MGA Changes" w:date="2016-12-12T17:05:00Z">
          <w:pPr>
            <w:pStyle w:val="ListParagraph"/>
            <w:numPr>
              <w:ilvl w:val="2"/>
              <w:numId w:val="2"/>
            </w:numPr>
            <w:tabs>
              <w:tab w:val="num" w:pos="720"/>
            </w:tabs>
            <w:spacing w:after="120" w:line="360" w:lineRule="atLeast"/>
            <w:ind w:left="1224" w:hanging="504"/>
            <w:jc w:val="both"/>
          </w:pPr>
        </w:pPrChange>
      </w:pPr>
      <w:r w:rsidRPr="0010540C">
        <w:rPr>
          <w:rFonts w:asciiTheme="majorHAnsi" w:hAnsiTheme="majorHAnsi"/>
          <w:lang w:eastAsia="en-GB"/>
        </w:rPr>
        <w:t>Your Account will be closed;</w:t>
      </w:r>
    </w:p>
    <w:p w14:paraId="7ECB1C0C" w14:textId="77777777" w:rsidR="00545845" w:rsidRPr="0010540C" w:rsidRDefault="00545845">
      <w:pPr>
        <w:pStyle w:val="ListParagraph"/>
        <w:numPr>
          <w:ilvl w:val="2"/>
          <w:numId w:val="2"/>
        </w:numPr>
        <w:spacing w:after="120" w:line="360" w:lineRule="atLeast"/>
        <w:jc w:val="both"/>
        <w:rPr>
          <w:rFonts w:asciiTheme="majorHAnsi" w:hAnsiTheme="majorHAnsi"/>
          <w:lang w:eastAsia="en-GB"/>
        </w:rPr>
        <w:pPrChange w:id="134" w:author="MGA Changes" w:date="2016-12-12T17:05:00Z">
          <w:pPr>
            <w:pStyle w:val="ListParagraph"/>
            <w:numPr>
              <w:ilvl w:val="2"/>
              <w:numId w:val="2"/>
            </w:numPr>
            <w:tabs>
              <w:tab w:val="num" w:pos="720"/>
            </w:tabs>
            <w:spacing w:after="120" w:line="360" w:lineRule="atLeast"/>
            <w:ind w:left="1224" w:hanging="504"/>
            <w:jc w:val="both"/>
          </w:pPr>
        </w:pPrChange>
      </w:pPr>
      <w:r w:rsidRPr="0010540C">
        <w:rPr>
          <w:rFonts w:asciiTheme="majorHAnsi" w:hAnsiTheme="majorHAnsi"/>
          <w:lang w:eastAsia="en-GB"/>
        </w:rPr>
        <w:t>All transactions made while you were underage will be void, and all related funds deposited by you will be returned;</w:t>
      </w:r>
    </w:p>
    <w:p w14:paraId="50FFFD0F" w14:textId="77777777" w:rsidR="00545845" w:rsidRPr="0010540C" w:rsidRDefault="00545845">
      <w:pPr>
        <w:pStyle w:val="ListParagraph"/>
        <w:numPr>
          <w:ilvl w:val="2"/>
          <w:numId w:val="2"/>
        </w:numPr>
        <w:spacing w:after="120" w:line="360" w:lineRule="atLeast"/>
        <w:jc w:val="both"/>
        <w:rPr>
          <w:rFonts w:asciiTheme="majorHAnsi" w:hAnsiTheme="majorHAnsi"/>
          <w:lang w:eastAsia="en-GB"/>
        </w:rPr>
        <w:pPrChange w:id="135" w:author="MGA Changes" w:date="2016-12-12T17:05:00Z">
          <w:pPr>
            <w:pStyle w:val="ListParagraph"/>
            <w:numPr>
              <w:ilvl w:val="2"/>
              <w:numId w:val="2"/>
            </w:numPr>
            <w:tabs>
              <w:tab w:val="num" w:pos="720"/>
            </w:tabs>
            <w:spacing w:after="120" w:line="360" w:lineRule="atLeast"/>
            <w:ind w:left="1224" w:hanging="504"/>
            <w:jc w:val="both"/>
          </w:pPr>
        </w:pPrChange>
      </w:pPr>
      <w:r w:rsidRPr="0010540C">
        <w:rPr>
          <w:rFonts w:asciiTheme="majorHAnsi" w:hAnsiTheme="majorHAnsi"/>
          <w:lang w:eastAsia="en-GB"/>
        </w:rPr>
        <w:t>any stakes for bets made while you were underage will be returned to you; and</w:t>
      </w:r>
    </w:p>
    <w:p w14:paraId="03B9BE79" w14:textId="53C0BF96" w:rsidR="002F702E" w:rsidRPr="0010540C" w:rsidRDefault="00545845">
      <w:pPr>
        <w:pStyle w:val="ListParagraph"/>
        <w:numPr>
          <w:ilvl w:val="2"/>
          <w:numId w:val="2"/>
        </w:numPr>
        <w:spacing w:after="120" w:line="360" w:lineRule="atLeast"/>
        <w:jc w:val="both"/>
        <w:rPr>
          <w:rFonts w:asciiTheme="majorHAnsi" w:hAnsiTheme="majorHAnsi"/>
          <w:lang w:eastAsia="en-GB"/>
        </w:rPr>
        <w:pPrChange w:id="136" w:author="MGA Changes" w:date="2016-12-12T17:05:00Z">
          <w:pPr>
            <w:pStyle w:val="ListParagraph"/>
            <w:numPr>
              <w:ilvl w:val="2"/>
              <w:numId w:val="2"/>
            </w:numPr>
            <w:tabs>
              <w:tab w:val="num" w:pos="720"/>
            </w:tabs>
            <w:spacing w:after="120" w:line="360" w:lineRule="atLeast"/>
            <w:ind w:left="1224" w:hanging="504"/>
            <w:jc w:val="both"/>
          </w:pPr>
        </w:pPrChange>
      </w:pPr>
      <w:r w:rsidRPr="0010540C">
        <w:rPr>
          <w:rFonts w:asciiTheme="majorHAnsi" w:hAnsiTheme="majorHAnsi"/>
          <w:lang w:eastAsia="en-GB"/>
        </w:rPr>
        <w:t>any winnings which you have accrued during such time will be forfeited by you and you will return to us any such funds which have been withdrawn from your Account.</w:t>
      </w:r>
    </w:p>
    <w:p w14:paraId="45717617" w14:textId="26F546ED" w:rsidR="002F702E" w:rsidRPr="0010540C" w:rsidRDefault="002F702E">
      <w:pPr>
        <w:pStyle w:val="ListParagraph"/>
        <w:numPr>
          <w:ilvl w:val="0"/>
          <w:numId w:val="2"/>
        </w:numPr>
        <w:spacing w:before="360" w:after="120" w:line="360" w:lineRule="atLeast"/>
        <w:ind w:left="357" w:hanging="357"/>
        <w:contextualSpacing w:val="0"/>
        <w:jc w:val="both"/>
        <w:rPr>
          <w:rFonts w:asciiTheme="majorHAnsi" w:hAnsiTheme="majorHAnsi"/>
          <w:b/>
          <w:lang w:eastAsia="en-GB"/>
        </w:rPr>
        <w:pPrChange w:id="137" w:author="MGA Changes" w:date="2016-12-12T17:05:00Z">
          <w:pPr>
            <w:pStyle w:val="ListParagraph"/>
            <w:numPr>
              <w:numId w:val="2"/>
            </w:numPr>
            <w:tabs>
              <w:tab w:val="num" w:pos="720"/>
            </w:tabs>
            <w:spacing w:before="360" w:after="120" w:line="360" w:lineRule="atLeast"/>
            <w:ind w:left="357" w:hanging="357"/>
            <w:contextualSpacing w:val="0"/>
            <w:jc w:val="both"/>
          </w:pPr>
        </w:pPrChange>
      </w:pPr>
      <w:r w:rsidRPr="0010540C">
        <w:rPr>
          <w:rFonts w:asciiTheme="majorHAnsi" w:hAnsiTheme="majorHAnsi"/>
          <w:b/>
        </w:rPr>
        <w:t xml:space="preserve">INACTIVITY AND DELETION OF PLAYER ACCOUNTS </w:t>
      </w:r>
    </w:p>
    <w:p w14:paraId="2CCC1A3C" w14:textId="0C7BDF91" w:rsidR="002F702E" w:rsidRPr="0010540C" w:rsidRDefault="002F702E" w:rsidP="00AB2FCD">
      <w:pPr>
        <w:pStyle w:val="NormalWeb"/>
        <w:spacing w:line="360" w:lineRule="auto"/>
        <w:ind w:left="721" w:hanging="437"/>
        <w:jc w:val="both"/>
        <w:rPr>
          <w:rFonts w:asciiTheme="majorHAnsi" w:hAnsiTheme="majorHAnsi"/>
          <w:sz w:val="22"/>
          <w:szCs w:val="22"/>
        </w:rPr>
      </w:pPr>
      <w:r w:rsidRPr="0010540C">
        <w:rPr>
          <w:rFonts w:asciiTheme="majorHAnsi" w:hAnsiTheme="majorHAnsi"/>
          <w:sz w:val="22"/>
          <w:szCs w:val="22"/>
        </w:rPr>
        <w:t>6.1. If a player account remains inactive (i.e.: when no login is performed at the operator’s website) for a period of more than 12 months, the operator is entitled to charge a month</w:t>
      </w:r>
      <w:r w:rsidR="00AB2FCD" w:rsidRPr="0010540C">
        <w:rPr>
          <w:rFonts w:asciiTheme="majorHAnsi" w:hAnsiTheme="majorHAnsi"/>
          <w:sz w:val="22"/>
          <w:szCs w:val="22"/>
        </w:rPr>
        <w:t xml:space="preserve">ly account maintenance fee of €5, </w:t>
      </w:r>
      <w:r w:rsidRPr="0010540C">
        <w:rPr>
          <w:rFonts w:asciiTheme="majorHAnsi" w:hAnsiTheme="majorHAnsi"/>
          <w:sz w:val="22"/>
          <w:szCs w:val="22"/>
        </w:rPr>
        <w:t xml:space="preserve">starting on the 13th month of inactivity. Following 12 months of uninterrupted inactivity, the operator will send a reminder mail to the user via the e-mail address saved in his/her account details. Upon receipt of this reminder mail, the user will have 30 days to log into his/her player account. If no login is registered within this 30-day period, €5 of real money credit or bonus money credit will be deducted from the balance. If the balance is less than €5 then the whole amount will be deducted. If the account remains inactive after 13 consecutive months, the user will be sent a reminder mail every month and a monthly charge of €5 will be incurred and deducted from the player account </w:t>
      </w:r>
      <w:r w:rsidR="008A1DD2">
        <w:rPr>
          <w:rFonts w:asciiTheme="majorHAnsi" w:hAnsiTheme="majorHAnsi"/>
          <w:sz w:val="22"/>
          <w:szCs w:val="22"/>
        </w:rPr>
        <w:t xml:space="preserve">balance </w:t>
      </w:r>
      <w:r w:rsidRPr="0010540C">
        <w:rPr>
          <w:rFonts w:asciiTheme="majorHAnsi" w:hAnsiTheme="majorHAnsi"/>
          <w:sz w:val="22"/>
          <w:szCs w:val="22"/>
        </w:rPr>
        <w:t>accordingly.</w:t>
      </w:r>
    </w:p>
    <w:p w14:paraId="3862E82A" w14:textId="4971BF01" w:rsidR="002F702E" w:rsidRDefault="0010540C" w:rsidP="00AB2FCD">
      <w:pPr>
        <w:pStyle w:val="NormalWeb"/>
        <w:spacing w:line="360" w:lineRule="auto"/>
        <w:ind w:left="721" w:hanging="437"/>
        <w:jc w:val="both"/>
        <w:rPr>
          <w:rFonts w:asciiTheme="majorHAnsi" w:hAnsiTheme="majorHAnsi"/>
          <w:sz w:val="22"/>
          <w:szCs w:val="22"/>
        </w:rPr>
      </w:pPr>
      <w:r>
        <w:rPr>
          <w:rFonts w:asciiTheme="majorHAnsi" w:hAnsiTheme="majorHAnsi"/>
          <w:sz w:val="22"/>
          <w:szCs w:val="22"/>
        </w:rPr>
        <w:t xml:space="preserve">6.2. </w:t>
      </w:r>
      <w:r w:rsidR="002F702E" w:rsidRPr="0010540C">
        <w:rPr>
          <w:rFonts w:asciiTheme="majorHAnsi" w:hAnsiTheme="majorHAnsi"/>
          <w:sz w:val="22"/>
          <w:szCs w:val="22"/>
        </w:rPr>
        <w:t xml:space="preserve">If the player account remains inactive for more than 12 months and the account balance is €0, no further charge will be incurred. </w:t>
      </w:r>
      <w:r w:rsidR="00053D1F" w:rsidRPr="0010540C">
        <w:rPr>
          <w:rFonts w:asciiTheme="majorHAnsi" w:hAnsiTheme="majorHAnsi"/>
          <w:sz w:val="22"/>
          <w:szCs w:val="22"/>
        </w:rPr>
        <w:t>The inactivity fee will be incurred on a monthly basis until the next login is performed at the website, i</w:t>
      </w:r>
      <w:r w:rsidR="002F702E" w:rsidRPr="0010540C">
        <w:rPr>
          <w:rFonts w:asciiTheme="majorHAnsi" w:hAnsiTheme="majorHAnsi"/>
          <w:sz w:val="22"/>
          <w:szCs w:val="22"/>
        </w:rPr>
        <w:t>n this case, th</w:t>
      </w:r>
      <w:r w:rsidR="00196488" w:rsidRPr="0010540C">
        <w:rPr>
          <w:rFonts w:asciiTheme="majorHAnsi" w:hAnsiTheme="majorHAnsi"/>
          <w:sz w:val="22"/>
          <w:szCs w:val="22"/>
        </w:rPr>
        <w:t>e operator is entitled to block</w:t>
      </w:r>
      <w:r w:rsidR="002F702E" w:rsidRPr="0010540C">
        <w:rPr>
          <w:rFonts w:asciiTheme="majorHAnsi" w:hAnsiTheme="majorHAnsi"/>
          <w:sz w:val="22"/>
          <w:szCs w:val="22"/>
        </w:rPr>
        <w:t xml:space="preserve"> the player account. </w:t>
      </w:r>
    </w:p>
    <w:p w14:paraId="2BB955A4" w14:textId="5F2F9825" w:rsidR="0010540C" w:rsidRPr="0010540C" w:rsidRDefault="0010540C" w:rsidP="005549FC">
      <w:pPr>
        <w:pStyle w:val="NormalWeb"/>
        <w:spacing w:after="0" w:afterAutospacing="0" w:line="360" w:lineRule="auto"/>
        <w:ind w:left="721" w:hanging="437"/>
        <w:jc w:val="both"/>
        <w:rPr>
          <w:rFonts w:asciiTheme="majorHAnsi" w:hAnsiTheme="majorHAnsi"/>
          <w:sz w:val="22"/>
          <w:szCs w:val="22"/>
        </w:rPr>
      </w:pPr>
      <w:r w:rsidRPr="00921B91">
        <w:rPr>
          <w:rFonts w:asciiTheme="majorHAnsi" w:hAnsiTheme="majorHAnsi"/>
          <w:sz w:val="22"/>
          <w:szCs w:val="22"/>
        </w:rPr>
        <w:t>6.3. Should a player account remain inactive for thirty mont</w:t>
      </w:r>
      <w:r>
        <w:rPr>
          <w:rFonts w:asciiTheme="majorHAnsi" w:hAnsiTheme="majorHAnsi"/>
          <w:sz w:val="22"/>
          <w:szCs w:val="22"/>
        </w:rPr>
        <w:t xml:space="preserve">hs, meaning that no transaction </w:t>
      </w:r>
      <w:r w:rsidRPr="00921B91">
        <w:rPr>
          <w:rFonts w:asciiTheme="majorHAnsi" w:hAnsiTheme="majorHAnsi"/>
          <w:sz w:val="22"/>
          <w:szCs w:val="22"/>
        </w:rPr>
        <w:t xml:space="preserve">has been recorded on that specific account for the above mentioned time, we will remit the remaining balance in that account to the respective player. If the player cannot be contacted satisfactorily, the remaining balance shall be remitted to </w:t>
      </w:r>
      <w:r>
        <w:rPr>
          <w:rFonts w:asciiTheme="majorHAnsi" w:hAnsiTheme="majorHAnsi"/>
          <w:sz w:val="22"/>
          <w:szCs w:val="22"/>
        </w:rPr>
        <w:t>the relevant gambling authority.</w:t>
      </w:r>
    </w:p>
    <w:p w14:paraId="0544B740" w14:textId="77777777" w:rsidR="00545845" w:rsidRPr="0010540C" w:rsidRDefault="00545845">
      <w:pPr>
        <w:pStyle w:val="ListParagraph"/>
        <w:numPr>
          <w:ilvl w:val="0"/>
          <w:numId w:val="2"/>
        </w:numPr>
        <w:spacing w:before="360" w:after="120" w:line="360" w:lineRule="atLeast"/>
        <w:ind w:left="357" w:hanging="357"/>
        <w:contextualSpacing w:val="0"/>
        <w:jc w:val="both"/>
        <w:rPr>
          <w:rFonts w:asciiTheme="majorHAnsi" w:hAnsiTheme="majorHAnsi"/>
          <w:lang w:eastAsia="en-GB"/>
        </w:rPr>
        <w:pPrChange w:id="138" w:author="MGA Changes" w:date="2016-12-12T17:05:00Z">
          <w:pPr>
            <w:pStyle w:val="ListParagraph"/>
            <w:numPr>
              <w:numId w:val="2"/>
            </w:numPr>
            <w:tabs>
              <w:tab w:val="num" w:pos="720"/>
            </w:tabs>
            <w:spacing w:before="360" w:after="120" w:line="360" w:lineRule="atLeast"/>
            <w:ind w:left="357" w:hanging="357"/>
            <w:contextualSpacing w:val="0"/>
            <w:jc w:val="both"/>
          </w:pPr>
        </w:pPrChange>
      </w:pPr>
      <w:r w:rsidRPr="0010540C">
        <w:rPr>
          <w:rFonts w:asciiTheme="majorHAnsi" w:hAnsiTheme="majorHAnsi"/>
          <w:b/>
          <w:lang w:eastAsia="en-GB"/>
        </w:rPr>
        <w:t>USERNAME, PASSWORD, AND CUSTOMER INFORMATION</w:t>
      </w:r>
    </w:p>
    <w:p w14:paraId="3836CC78" w14:textId="3CFC436F" w:rsidR="00545845" w:rsidRPr="0010540C" w:rsidRDefault="00367BFF">
      <w:pPr>
        <w:pStyle w:val="ListParagraph"/>
        <w:numPr>
          <w:ilvl w:val="1"/>
          <w:numId w:val="2"/>
        </w:numPr>
        <w:spacing w:after="120" w:line="360" w:lineRule="atLeast"/>
        <w:jc w:val="both"/>
        <w:rPr>
          <w:rFonts w:asciiTheme="majorHAnsi" w:hAnsiTheme="majorHAnsi"/>
          <w:lang w:eastAsia="en-GB"/>
        </w:rPr>
        <w:pPrChange w:id="139" w:author="MGA Changes" w:date="2016-12-12T17:05:00Z">
          <w:pPr>
            <w:pStyle w:val="ListParagraph"/>
            <w:numPr>
              <w:ilvl w:val="1"/>
              <w:numId w:val="2"/>
            </w:numPr>
            <w:tabs>
              <w:tab w:val="num" w:pos="720"/>
            </w:tabs>
            <w:spacing w:after="120" w:line="360" w:lineRule="atLeast"/>
            <w:ind w:left="858" w:hanging="432"/>
            <w:jc w:val="both"/>
          </w:pPr>
        </w:pPrChange>
      </w:pPr>
      <w:bookmarkStart w:id="140" w:name="_Ref217120307"/>
      <w:r>
        <w:rPr>
          <w:rFonts w:asciiTheme="majorHAnsi" w:hAnsiTheme="majorHAnsi"/>
          <w:lang w:eastAsia="en-GB"/>
        </w:rPr>
        <w:t>After opening y</w:t>
      </w:r>
      <w:r w:rsidR="00545845" w:rsidRPr="0010540C">
        <w:rPr>
          <w:rFonts w:asciiTheme="majorHAnsi" w:hAnsiTheme="majorHAnsi"/>
          <w:lang w:eastAsia="en-GB"/>
        </w:rPr>
        <w:t xml:space="preserve">our Account, you must not disclose (whether deliberately or accidentally) your username and password to anyone else. </w:t>
      </w:r>
      <w:bookmarkStart w:id="141" w:name="_Ref217119703"/>
      <w:bookmarkEnd w:id="140"/>
      <w:r>
        <w:rPr>
          <w:rFonts w:asciiTheme="majorHAnsi" w:hAnsiTheme="majorHAnsi"/>
          <w:lang w:eastAsia="en-GB"/>
        </w:rPr>
        <w:t>If you have lost or forgotten y</w:t>
      </w:r>
      <w:r w:rsidR="00545845" w:rsidRPr="0010540C">
        <w:rPr>
          <w:rFonts w:asciiTheme="majorHAnsi" w:hAnsiTheme="majorHAnsi"/>
          <w:lang w:eastAsia="en-GB"/>
        </w:rPr>
        <w:t>our Account details</w:t>
      </w:r>
      <w:ins w:id="142" w:author="MGA Changes" w:date="2016-12-12T17:05:00Z">
        <w:r w:rsidR="000E51F4" w:rsidRPr="0010540C">
          <w:rPr>
            <w:rFonts w:asciiTheme="majorHAnsi" w:hAnsiTheme="majorHAnsi"/>
            <w:lang w:eastAsia="en-GB"/>
          </w:rPr>
          <w:t>,</w:t>
        </w:r>
      </w:ins>
      <w:r w:rsidR="00545845" w:rsidRPr="0010540C">
        <w:rPr>
          <w:rFonts w:asciiTheme="majorHAnsi" w:hAnsiTheme="majorHAnsi"/>
          <w:lang w:eastAsia="en-GB"/>
        </w:rPr>
        <w:t xml:space="preserve"> </w:t>
      </w:r>
      <w:bookmarkEnd w:id="141"/>
      <w:r w:rsidR="00545845" w:rsidRPr="0010540C">
        <w:rPr>
          <w:rFonts w:asciiTheme="majorHAnsi" w:hAnsiTheme="majorHAnsi"/>
          <w:lang w:eastAsia="en-GB"/>
        </w:rPr>
        <w:t xml:space="preserve">you may retrieve your password by clicking on the “Forget your Password” link below the login portal. </w:t>
      </w:r>
    </w:p>
    <w:p w14:paraId="294EF69B" w14:textId="0F4A0549" w:rsidR="00545845" w:rsidRPr="0010540C" w:rsidRDefault="00545845">
      <w:pPr>
        <w:pStyle w:val="ListParagraph"/>
        <w:numPr>
          <w:ilvl w:val="0"/>
          <w:numId w:val="2"/>
        </w:numPr>
        <w:spacing w:before="360" w:after="120" w:line="360" w:lineRule="atLeast"/>
        <w:ind w:left="357" w:hanging="357"/>
        <w:contextualSpacing w:val="0"/>
        <w:jc w:val="both"/>
        <w:rPr>
          <w:rFonts w:asciiTheme="majorHAnsi" w:hAnsiTheme="majorHAnsi"/>
          <w:b/>
          <w:lang w:eastAsia="en-GB"/>
        </w:rPr>
        <w:pPrChange w:id="143" w:author="MGA Changes" w:date="2016-12-12T17:05:00Z">
          <w:pPr>
            <w:pStyle w:val="ListParagraph"/>
            <w:numPr>
              <w:numId w:val="2"/>
            </w:numPr>
            <w:tabs>
              <w:tab w:val="num" w:pos="720"/>
            </w:tabs>
            <w:spacing w:before="360" w:after="120" w:line="360" w:lineRule="atLeast"/>
            <w:ind w:left="357" w:hanging="357"/>
            <w:contextualSpacing w:val="0"/>
            <w:jc w:val="both"/>
          </w:pPr>
        </w:pPrChange>
      </w:pPr>
      <w:r w:rsidRPr="0010540C">
        <w:rPr>
          <w:rFonts w:asciiTheme="majorHAnsi" w:hAnsiTheme="majorHAnsi"/>
          <w:b/>
          <w:lang w:eastAsia="en-GB"/>
        </w:rPr>
        <w:t>DEPOSITS</w:t>
      </w:r>
      <w:r w:rsidR="009603CC" w:rsidRPr="0010540C">
        <w:rPr>
          <w:rFonts w:asciiTheme="majorHAnsi" w:hAnsiTheme="majorHAnsi"/>
          <w:b/>
          <w:lang w:eastAsia="en-GB"/>
        </w:rPr>
        <w:t xml:space="preserve"> TO</w:t>
      </w:r>
      <w:r w:rsidRPr="0010540C">
        <w:rPr>
          <w:rFonts w:asciiTheme="majorHAnsi" w:hAnsiTheme="majorHAnsi"/>
          <w:b/>
          <w:lang w:eastAsia="en-GB"/>
        </w:rPr>
        <w:t xml:space="preserve"> YOUR ACCOUNT</w:t>
      </w:r>
    </w:p>
    <w:p w14:paraId="02F08B68" w14:textId="7DEF2B8F" w:rsidR="00031736" w:rsidRPr="0010540C" w:rsidRDefault="00545845" w:rsidP="00D6317D">
      <w:pPr>
        <w:pStyle w:val="ListParagraph"/>
        <w:numPr>
          <w:ilvl w:val="1"/>
          <w:numId w:val="2"/>
        </w:numPr>
        <w:spacing w:after="120" w:line="360" w:lineRule="atLeast"/>
        <w:jc w:val="both"/>
        <w:rPr>
          <w:rFonts w:asciiTheme="majorHAnsi" w:hAnsiTheme="majorHAnsi"/>
          <w:lang w:eastAsia="en-GB"/>
        </w:rPr>
      </w:pPr>
      <w:r w:rsidRPr="0010540C">
        <w:rPr>
          <w:rFonts w:asciiTheme="majorHAnsi" w:hAnsiTheme="majorHAnsi"/>
          <w:lang w:eastAsia="en-GB"/>
        </w:rPr>
        <w:t>If you wish to participate in bettin</w:t>
      </w:r>
      <w:r w:rsidR="00367BFF">
        <w:rPr>
          <w:rFonts w:asciiTheme="majorHAnsi" w:hAnsiTheme="majorHAnsi"/>
          <w:lang w:eastAsia="en-GB"/>
        </w:rPr>
        <w:t>g or gaming using the Website, you must deposit money into y</w:t>
      </w:r>
      <w:r w:rsidRPr="0010540C">
        <w:rPr>
          <w:rFonts w:asciiTheme="majorHAnsi" w:hAnsiTheme="majorHAnsi"/>
          <w:lang w:eastAsia="en-GB"/>
        </w:rPr>
        <w:t xml:space="preserve">our Account which you can then use to place bets or play games. </w:t>
      </w:r>
      <w:r w:rsidR="0010540C" w:rsidRPr="00921B91">
        <w:rPr>
          <w:rFonts w:asciiTheme="majorHAnsi" w:hAnsiTheme="majorHAnsi"/>
          <w:lang w:eastAsia="en-GB"/>
        </w:rPr>
        <w:t>We reserve the right to undertake basic KYC checks within reasonable time on player deposits for the purpose of verifying compliance with Sections 5 and 11 of the Terms.</w:t>
      </w:r>
    </w:p>
    <w:p w14:paraId="493EDE0E" w14:textId="073C7BA5" w:rsidR="00031736" w:rsidRPr="0010540C" w:rsidRDefault="00031736" w:rsidP="004F5ECA">
      <w:pPr>
        <w:pStyle w:val="ListParagraph"/>
        <w:numPr>
          <w:ilvl w:val="1"/>
          <w:numId w:val="2"/>
        </w:numPr>
        <w:spacing w:after="120" w:line="360" w:lineRule="atLeast"/>
        <w:jc w:val="both"/>
        <w:rPr>
          <w:rFonts w:asciiTheme="majorHAnsi" w:hAnsiTheme="majorHAnsi"/>
        </w:rPr>
      </w:pPr>
      <w:r w:rsidRPr="0010540C">
        <w:rPr>
          <w:rFonts w:asciiTheme="majorHAnsi" w:hAnsiTheme="majorHAnsi"/>
        </w:rPr>
        <w:t>Deposits to the player account are made by transfer of money to the company’s account by way of the payment methods stated on the website</w:t>
      </w:r>
      <w:r w:rsidR="00487225" w:rsidRPr="0010540C">
        <w:rPr>
          <w:rFonts w:asciiTheme="majorHAnsi" w:hAnsiTheme="majorHAnsi"/>
        </w:rPr>
        <w:t>. The payment methods currently available include debit cards, credit cards, E-Wallet payments, Prepaid Cards, Instant Banking, Fast Bank Transfers and Bank Transfers</w:t>
      </w:r>
      <w:r w:rsidRPr="0010540C">
        <w:rPr>
          <w:rFonts w:asciiTheme="majorHAnsi" w:hAnsiTheme="majorHAnsi"/>
        </w:rPr>
        <w:t>. The company reserves the right, to change the accepted methods of payment at its sole discretion. The company further reserves the right to accept certain methods of payment only subject to the fulfilment of certain conditions. The company does not warrant that all methods of payment are available at all times.</w:t>
      </w:r>
      <w:r w:rsidR="00512E5C" w:rsidRPr="0010540C">
        <w:rPr>
          <w:rFonts w:asciiTheme="majorHAnsi" w:hAnsiTheme="majorHAnsi"/>
        </w:rPr>
        <w:t xml:space="preserve"> To verify which payment </w:t>
      </w:r>
      <w:r w:rsidR="00227DF1" w:rsidRPr="0010540C">
        <w:rPr>
          <w:rFonts w:asciiTheme="majorHAnsi" w:hAnsiTheme="majorHAnsi"/>
        </w:rPr>
        <w:t xml:space="preserve">and withdrawal </w:t>
      </w:r>
      <w:r w:rsidR="00512E5C" w:rsidRPr="0010540C">
        <w:rPr>
          <w:rFonts w:asciiTheme="majorHAnsi" w:hAnsiTheme="majorHAnsi"/>
        </w:rPr>
        <w:t xml:space="preserve">methods </w:t>
      </w:r>
      <w:r w:rsidR="00227DF1" w:rsidRPr="0010540C">
        <w:rPr>
          <w:rFonts w:asciiTheme="majorHAnsi" w:hAnsiTheme="majorHAnsi"/>
        </w:rPr>
        <w:t xml:space="preserve">that </w:t>
      </w:r>
      <w:r w:rsidR="00512E5C" w:rsidRPr="0010540C">
        <w:rPr>
          <w:rFonts w:asciiTheme="majorHAnsi" w:hAnsiTheme="majorHAnsi"/>
        </w:rPr>
        <w:t>are currently available and the time</w:t>
      </w:r>
      <w:r w:rsidR="00227DF1" w:rsidRPr="0010540C">
        <w:rPr>
          <w:rFonts w:asciiTheme="majorHAnsi" w:hAnsiTheme="majorHAnsi"/>
        </w:rPr>
        <w:t xml:space="preserve"> lapse</w:t>
      </w:r>
      <w:r w:rsidR="00512E5C" w:rsidRPr="0010540C">
        <w:rPr>
          <w:rFonts w:asciiTheme="majorHAnsi" w:hAnsiTheme="majorHAnsi"/>
        </w:rPr>
        <w:t xml:space="preserve"> these take to proces</w:t>
      </w:r>
      <w:r w:rsidR="0010540C">
        <w:rPr>
          <w:rFonts w:asciiTheme="majorHAnsi" w:hAnsiTheme="majorHAnsi"/>
        </w:rPr>
        <w:t>s kindly visit our Deposit</w:t>
      </w:r>
      <w:r w:rsidR="00512E5C" w:rsidRPr="0010540C">
        <w:rPr>
          <w:rFonts w:asciiTheme="majorHAnsi" w:hAnsiTheme="majorHAnsi"/>
        </w:rPr>
        <w:t xml:space="preserve"> tab i</w:t>
      </w:r>
      <w:r w:rsidR="003869E0" w:rsidRPr="0010540C">
        <w:rPr>
          <w:rFonts w:asciiTheme="majorHAnsi" w:hAnsiTheme="majorHAnsi"/>
        </w:rPr>
        <w:t>n the main page of our website.</w:t>
      </w:r>
    </w:p>
    <w:p w14:paraId="12DA9A7C" w14:textId="796F2C37" w:rsidR="00545845" w:rsidRPr="0010540C" w:rsidRDefault="00545845" w:rsidP="00D6317D">
      <w:pPr>
        <w:pStyle w:val="ListParagraph"/>
        <w:numPr>
          <w:ilvl w:val="1"/>
          <w:numId w:val="2"/>
        </w:numPr>
        <w:spacing w:after="120" w:line="360" w:lineRule="atLeast"/>
        <w:jc w:val="both"/>
        <w:rPr>
          <w:rFonts w:asciiTheme="majorHAnsi" w:hAnsiTheme="majorHAnsi"/>
          <w:lang w:eastAsia="en-GB"/>
        </w:rPr>
      </w:pPr>
      <w:r w:rsidRPr="0010540C">
        <w:rPr>
          <w:rFonts w:asciiTheme="majorHAnsi" w:hAnsiTheme="majorHAnsi"/>
          <w:lang w:eastAsia="en-GB"/>
        </w:rPr>
        <w:t xml:space="preserve">We do not accept cash funds sent to us. </w:t>
      </w:r>
    </w:p>
    <w:p w14:paraId="34B3D4AA" w14:textId="77777777" w:rsidR="0016177A" w:rsidRPr="00CA2A7E" w:rsidRDefault="0016177A" w:rsidP="00CA2A7E">
      <w:pPr>
        <w:pStyle w:val="ListParagraph"/>
        <w:numPr>
          <w:ilvl w:val="1"/>
          <w:numId w:val="2"/>
        </w:numPr>
        <w:spacing w:after="120" w:line="360" w:lineRule="atLeast"/>
        <w:jc w:val="both"/>
        <w:rPr>
          <w:ins w:id="144" w:author="MGA Changes" w:date="2016-12-12T17:05:00Z"/>
          <w:rFonts w:asciiTheme="majorHAnsi" w:hAnsiTheme="majorHAnsi"/>
          <w:lang w:eastAsia="en-GB"/>
        </w:rPr>
      </w:pPr>
      <w:bookmarkStart w:id="145" w:name="_Ref237076875"/>
      <w:ins w:id="146" w:author="MGA Changes" w:date="2016-12-12T17:05:00Z">
        <w:r>
          <w:rPr>
            <w:rFonts w:asciiTheme="majorHAnsi" w:hAnsiTheme="majorHAnsi"/>
            <w:lang w:eastAsia="en-GB"/>
          </w:rPr>
          <w:t>You</w:t>
        </w:r>
        <w:r w:rsidRPr="0016177A">
          <w:rPr>
            <w:rFonts w:asciiTheme="majorHAnsi" w:hAnsiTheme="majorHAnsi"/>
            <w:lang w:eastAsia="en-GB"/>
          </w:rPr>
          <w:t xml:space="preserve"> must deposit from an account that is registered i</w:t>
        </w:r>
        <w:r>
          <w:rPr>
            <w:rFonts w:asciiTheme="majorHAnsi" w:hAnsiTheme="majorHAnsi"/>
            <w:lang w:eastAsia="en-GB"/>
          </w:rPr>
          <w:t>n your</w:t>
        </w:r>
        <w:r w:rsidRPr="0016177A">
          <w:rPr>
            <w:rFonts w:asciiTheme="majorHAnsi" w:hAnsiTheme="majorHAnsi"/>
            <w:lang w:eastAsia="en-GB"/>
          </w:rPr>
          <w:t xml:space="preserve"> own name.</w:t>
        </w:r>
        <w:r>
          <w:rPr>
            <w:rFonts w:asciiTheme="majorHAnsi" w:hAnsiTheme="majorHAnsi"/>
            <w:lang w:eastAsia="en-GB"/>
          </w:rPr>
          <w:t xml:space="preserve"> </w:t>
        </w:r>
        <w:r w:rsidRPr="00CA2A7E">
          <w:rPr>
            <w:rFonts w:asciiTheme="majorHAnsi" w:hAnsiTheme="majorHAnsi"/>
            <w:lang w:eastAsia="en-GB"/>
          </w:rPr>
          <w:t>We do no</w:t>
        </w:r>
        <w:r w:rsidRPr="00F40253">
          <w:rPr>
            <w:rFonts w:asciiTheme="majorHAnsi" w:hAnsiTheme="majorHAnsi"/>
            <w:lang w:eastAsia="en-GB"/>
          </w:rPr>
          <w:t>t accept 3rd party deposits, e.g.</w:t>
        </w:r>
        <w:r w:rsidRPr="00CA2A7E">
          <w:rPr>
            <w:rFonts w:asciiTheme="majorHAnsi" w:hAnsiTheme="majorHAnsi"/>
            <w:lang w:eastAsia="en-GB"/>
          </w:rPr>
          <w:t xml:space="preserve"> a friend, relative, partner, husband or wife.</w:t>
        </w:r>
        <w:r>
          <w:rPr>
            <w:rFonts w:asciiTheme="majorHAnsi" w:hAnsiTheme="majorHAnsi"/>
            <w:lang w:eastAsia="en-GB"/>
          </w:rPr>
          <w:t xml:space="preserve"> </w:t>
        </w:r>
        <w:r w:rsidRPr="00F40253">
          <w:rPr>
            <w:rFonts w:asciiTheme="majorHAnsi" w:hAnsiTheme="majorHAnsi"/>
            <w:lang w:eastAsia="en-GB"/>
          </w:rPr>
          <w:t>Should</w:t>
        </w:r>
        <w:r w:rsidRPr="00CA2A7E">
          <w:rPr>
            <w:rFonts w:asciiTheme="majorHAnsi" w:hAnsiTheme="majorHAnsi"/>
            <w:lang w:eastAsia="en-GB"/>
          </w:rPr>
          <w:t xml:space="preserve"> we discover during our routine security checks that this has occurred, all winnings will be forfeited and the original deposit to the rightful owner of the account/Credit Card.</w:t>
        </w:r>
        <w:r>
          <w:rPr>
            <w:rFonts w:asciiTheme="majorHAnsi" w:hAnsiTheme="majorHAnsi"/>
            <w:lang w:eastAsia="en-GB"/>
          </w:rPr>
          <w:t xml:space="preserve"> </w:t>
        </w:r>
        <w:r w:rsidRPr="00CA2A7E">
          <w:rPr>
            <w:rFonts w:asciiTheme="majorHAnsi" w:hAnsiTheme="majorHAnsi"/>
            <w:lang w:eastAsia="en-GB"/>
          </w:rPr>
          <w:t>If bank transfer is required to return the money to the rightful owner, all bank charg</w:t>
        </w:r>
        <w:r w:rsidR="00D758DC" w:rsidRPr="00F40253">
          <w:rPr>
            <w:rFonts w:asciiTheme="majorHAnsi" w:hAnsiTheme="majorHAnsi"/>
            <w:lang w:eastAsia="en-GB"/>
          </w:rPr>
          <w:t>es will be borne by the receiver</w:t>
        </w:r>
        <w:r w:rsidRPr="00CA2A7E">
          <w:rPr>
            <w:rFonts w:asciiTheme="majorHAnsi" w:hAnsiTheme="majorHAnsi"/>
            <w:lang w:eastAsia="en-GB"/>
          </w:rPr>
          <w:t>.</w:t>
        </w:r>
      </w:ins>
    </w:p>
    <w:p w14:paraId="676548C2" w14:textId="18E3E033" w:rsidR="00545845" w:rsidRPr="0010540C" w:rsidRDefault="00545845" w:rsidP="00D6317D">
      <w:pPr>
        <w:pStyle w:val="ListParagraph"/>
        <w:numPr>
          <w:ilvl w:val="1"/>
          <w:numId w:val="2"/>
        </w:numPr>
        <w:spacing w:after="120" w:line="360" w:lineRule="atLeast"/>
        <w:jc w:val="both"/>
        <w:rPr>
          <w:rFonts w:asciiTheme="majorHAnsi" w:hAnsiTheme="majorHAnsi"/>
          <w:lang w:eastAsia="en-GB"/>
        </w:rPr>
      </w:pPr>
      <w:r w:rsidRPr="0010540C">
        <w:rPr>
          <w:rFonts w:asciiTheme="majorHAnsi" w:hAnsiTheme="majorHAnsi"/>
          <w:lang w:eastAsia="en-GB"/>
        </w:rPr>
        <w:t>By depositing money you agree not to make any charge-backs, reversals or otherwise cancel any deposits</w:t>
      </w:r>
      <w:r w:rsidR="00367BFF">
        <w:rPr>
          <w:rFonts w:asciiTheme="majorHAnsi" w:hAnsiTheme="majorHAnsi"/>
          <w:lang w:eastAsia="en-GB"/>
        </w:rPr>
        <w:t xml:space="preserve"> into y</w:t>
      </w:r>
      <w:r w:rsidRPr="0010540C">
        <w:rPr>
          <w:rFonts w:asciiTheme="majorHAnsi" w:hAnsiTheme="majorHAnsi"/>
          <w:lang w:eastAsia="en-GB"/>
        </w:rPr>
        <w:t>our Account, and agree to refund and compensate us for unpaid deposits.</w:t>
      </w:r>
      <w:bookmarkEnd w:id="145"/>
    </w:p>
    <w:p w14:paraId="1E6D172A" w14:textId="38AD00D5" w:rsidR="004320FA" w:rsidRDefault="004320FA" w:rsidP="004B7B7B">
      <w:pPr>
        <w:pStyle w:val="ListParagraph"/>
        <w:numPr>
          <w:ilvl w:val="1"/>
          <w:numId w:val="2"/>
        </w:numPr>
        <w:jc w:val="both"/>
        <w:rPr>
          <w:rFonts w:asciiTheme="majorHAnsi" w:hAnsiTheme="majorHAnsi"/>
          <w:lang w:eastAsia="en-GB"/>
        </w:rPr>
      </w:pPr>
      <w:r w:rsidRPr="00B0688F">
        <w:rPr>
          <w:rFonts w:asciiTheme="majorHAnsi" w:hAnsiTheme="majorHAnsi"/>
          <w:lang w:eastAsia="en-GB"/>
        </w:rPr>
        <w:t>For the maximum amount of money you will b</w:t>
      </w:r>
      <w:r w:rsidR="004B7B7B" w:rsidRPr="00B0688F">
        <w:rPr>
          <w:rFonts w:asciiTheme="majorHAnsi" w:hAnsiTheme="majorHAnsi"/>
          <w:lang w:eastAsia="en-GB"/>
        </w:rPr>
        <w:t xml:space="preserve">e allowed to deposit in any one </w:t>
      </w:r>
      <w:r w:rsidRPr="00B0688F">
        <w:rPr>
          <w:rFonts w:asciiTheme="majorHAnsi" w:hAnsiTheme="majorHAnsi"/>
          <w:lang w:eastAsia="en-GB"/>
        </w:rPr>
        <w:t xml:space="preserve">transaction, please refer to the Deposit tab in the main page of our website. </w:t>
      </w:r>
    </w:p>
    <w:p w14:paraId="27FA8915" w14:textId="2763D4DE" w:rsidR="003A37E9" w:rsidRPr="003A37E9" w:rsidRDefault="003A37E9" w:rsidP="003A37E9">
      <w:pPr>
        <w:pStyle w:val="ListParagraph"/>
        <w:numPr>
          <w:ilvl w:val="1"/>
          <w:numId w:val="2"/>
        </w:numPr>
        <w:jc w:val="both"/>
        <w:rPr>
          <w:del w:id="147" w:author="MGA Changes" w:date="2016-12-12T17:05:00Z"/>
          <w:rFonts w:asciiTheme="majorHAnsi" w:hAnsiTheme="majorHAnsi"/>
          <w:lang w:eastAsia="en-GB"/>
        </w:rPr>
      </w:pPr>
      <w:del w:id="148" w:author="MGA Changes" w:date="2016-12-12T17:05:00Z">
        <w:r w:rsidRPr="003A37E9">
          <w:rPr>
            <w:rFonts w:asciiTheme="majorHAnsi" w:hAnsiTheme="majorHAnsi"/>
            <w:lang w:eastAsia="en-GB"/>
          </w:rPr>
          <w:delText>Investment linked bonus</w:delText>
        </w:r>
        <w:r>
          <w:rPr>
            <w:rFonts w:asciiTheme="majorHAnsi" w:hAnsiTheme="majorHAnsi"/>
            <w:lang w:eastAsia="en-GB"/>
          </w:rPr>
          <w:delText xml:space="preserve">: </w:delText>
        </w:r>
        <w:r w:rsidRPr="003A37E9">
          <w:rPr>
            <w:rFonts w:asciiTheme="majorHAnsi" w:hAnsiTheme="majorHAnsi"/>
            <w:lang w:eastAsia="en-GB"/>
          </w:rPr>
          <w:delText>A Player is eligible for the investment linked bonus. Greenzorro.com tracks all players deposits, winnings and losses on the platform and based on that may return back portion of players’ net losses (i.e., gaming winnings minus gaming losses) in the form of crediting players’ accounts. Greenzorro.com is responsible and sets the terms and rules on how, if and when the investment linked bonuses will be paid back to players.</w:delText>
        </w:r>
      </w:del>
    </w:p>
    <w:p w14:paraId="01FEB473" w14:textId="1B33DF86" w:rsidR="00C2182A" w:rsidRPr="0010540C" w:rsidRDefault="005D059B" w:rsidP="00F3123C">
      <w:pPr>
        <w:pStyle w:val="ListParagraph"/>
        <w:numPr>
          <w:ilvl w:val="1"/>
          <w:numId w:val="2"/>
        </w:numPr>
        <w:spacing w:after="120" w:line="360" w:lineRule="atLeast"/>
        <w:jc w:val="both"/>
        <w:rPr>
          <w:rFonts w:asciiTheme="majorHAnsi" w:eastAsia="Times New Roman" w:hAnsiTheme="majorHAnsi"/>
          <w:lang w:val="en-US"/>
        </w:rPr>
      </w:pPr>
      <w:r w:rsidRPr="0010540C">
        <w:rPr>
          <w:rFonts w:asciiTheme="majorHAnsi" w:hAnsiTheme="majorHAnsi"/>
        </w:rPr>
        <w:t>The company can, under certain circumstances, credit a player’s account with so called “bonus money”. The conditions for the crediting of the bonus</w:t>
      </w:r>
      <w:r w:rsidR="00C2182A" w:rsidRPr="0010540C">
        <w:rPr>
          <w:rFonts w:asciiTheme="majorHAnsi" w:hAnsiTheme="majorHAnsi"/>
        </w:rPr>
        <w:t xml:space="preserve"> (e.g. First Deposit Bonus) </w:t>
      </w:r>
      <w:r w:rsidRPr="0010540C">
        <w:rPr>
          <w:rFonts w:asciiTheme="majorHAnsi" w:hAnsiTheme="majorHAnsi"/>
        </w:rPr>
        <w:t>and the amount of the bonus is determined by the company and set out on the website from time to time.</w:t>
      </w:r>
      <w:r w:rsidR="00C2182A" w:rsidRPr="0010540C">
        <w:rPr>
          <w:rFonts w:asciiTheme="majorHAnsi" w:hAnsiTheme="majorHAnsi"/>
        </w:rPr>
        <w:t xml:space="preserve"> </w:t>
      </w:r>
      <w:ins w:id="149" w:author="MGA Changes" w:date="2016-12-12T17:05:00Z">
        <w:r w:rsidR="00F3123C" w:rsidRPr="0010540C">
          <w:rPr>
            <w:rFonts w:asciiTheme="majorHAnsi" w:hAnsiTheme="majorHAnsi"/>
          </w:rPr>
          <w:t xml:space="preserve">For promotions that are currently running please </w:t>
        </w:r>
      </w:ins>
      <w:ins w:id="150" w:author="Mario Karagiorgas" w:date="2016-12-12T17:07:00Z">
        <w:r w:rsidR="00E878CE">
          <w:rPr>
            <w:rFonts w:asciiTheme="majorHAnsi" w:hAnsiTheme="majorHAnsi"/>
          </w:rPr>
          <w:t xml:space="preserve">check the site at </w:t>
        </w:r>
        <w:r w:rsidR="00E878CE">
          <w:rPr>
            <w:rFonts w:asciiTheme="majorHAnsi" w:hAnsiTheme="majorHAnsi"/>
          </w:rPr>
          <w:fldChar w:fldCharType="begin"/>
        </w:r>
      </w:ins>
      <w:ins w:id="151" w:author="Mario Karagiorgas" w:date="2016-12-13T13:58:00Z">
        <w:r w:rsidR="00AE291D">
          <w:rPr>
            <w:rFonts w:asciiTheme="majorHAnsi" w:hAnsiTheme="majorHAnsi"/>
          </w:rPr>
          <w:instrText>HYPERLINK "http://www.greenzorro.com/promotions"</w:instrText>
        </w:r>
        <w:r w:rsidR="00AE291D">
          <w:rPr>
            <w:rFonts w:asciiTheme="majorHAnsi" w:hAnsiTheme="majorHAnsi"/>
          </w:rPr>
        </w:r>
      </w:ins>
      <w:ins w:id="152" w:author="Mario Karagiorgas" w:date="2016-12-12T17:07:00Z">
        <w:r w:rsidR="00E878CE">
          <w:rPr>
            <w:rFonts w:asciiTheme="majorHAnsi" w:hAnsiTheme="majorHAnsi"/>
          </w:rPr>
          <w:fldChar w:fldCharType="separate"/>
        </w:r>
      </w:ins>
      <w:del w:id="153" w:author="Mario Karagiorgas" w:date="2016-12-13T13:58:00Z">
        <w:r w:rsidR="00E878CE" w:rsidRPr="00CE7E36" w:rsidDel="00AE291D">
          <w:rPr>
            <w:rStyle w:val="Hyperlink"/>
            <w:rFonts w:asciiTheme="majorHAnsi" w:hAnsiTheme="majorHAnsi"/>
          </w:rPr>
          <w:delText>www.greenzorro.com</w:delText>
        </w:r>
      </w:del>
      <w:ins w:id="154" w:author="Mario Karagiorgas" w:date="2016-12-13T13:58:00Z">
        <w:r w:rsidR="00AE291D">
          <w:rPr>
            <w:rStyle w:val="Hyperlink"/>
            <w:rFonts w:asciiTheme="majorHAnsi" w:hAnsiTheme="majorHAnsi"/>
          </w:rPr>
          <w:t>www.greenzorro.com/promotions</w:t>
        </w:r>
      </w:ins>
      <w:ins w:id="155" w:author="Mario Karagiorgas" w:date="2016-12-12T17:07:00Z">
        <w:r w:rsidR="00E878CE">
          <w:rPr>
            <w:rFonts w:asciiTheme="majorHAnsi" w:hAnsiTheme="majorHAnsi"/>
          </w:rPr>
          <w:fldChar w:fldCharType="end"/>
        </w:r>
      </w:ins>
      <w:bookmarkStart w:id="156" w:name="_GoBack"/>
      <w:bookmarkEnd w:id="156"/>
    </w:p>
    <w:p w14:paraId="18B882CA" w14:textId="0CCD0115" w:rsidR="005D059B" w:rsidRPr="0010540C" w:rsidRDefault="005D059B" w:rsidP="005D059B">
      <w:pPr>
        <w:pStyle w:val="ListParagraph"/>
        <w:numPr>
          <w:ilvl w:val="1"/>
          <w:numId w:val="2"/>
        </w:numPr>
        <w:spacing w:after="120" w:line="360" w:lineRule="atLeast"/>
        <w:jc w:val="both"/>
        <w:rPr>
          <w:rFonts w:asciiTheme="majorHAnsi" w:hAnsiTheme="majorHAnsi"/>
          <w:lang w:eastAsia="en-GB"/>
        </w:rPr>
      </w:pPr>
      <w:r w:rsidRPr="0010540C">
        <w:rPr>
          <w:rFonts w:asciiTheme="majorHAnsi" w:hAnsiTheme="majorHAnsi"/>
        </w:rPr>
        <w:t xml:space="preserve">The bonus is stated separately on the account. It can only be paid out once it has been transformed into real cash winnings. If an account contains both the player’s own money and bonus money, the bonus money will only be available for wagering once the existing money has been used. Specific bonus conditions may be published on the website with the launch of specific bonus schemes. </w:t>
      </w:r>
      <w:r w:rsidRPr="0010540C">
        <w:rPr>
          <w:rStyle w:val="Strong"/>
          <w:rFonts w:asciiTheme="majorHAnsi" w:eastAsia="Times New Roman" w:hAnsiTheme="majorHAnsi"/>
          <w:b w:val="0"/>
        </w:rPr>
        <w:t>Before fulfilling the bonus turnover conditions if you transfer or withdraw the main deposit amount, bonus amount and all winnings f</w:t>
      </w:r>
      <w:r w:rsidR="001932C4" w:rsidRPr="0010540C">
        <w:rPr>
          <w:rStyle w:val="Strong"/>
          <w:rFonts w:asciiTheme="majorHAnsi" w:eastAsia="Times New Roman" w:hAnsiTheme="majorHAnsi"/>
          <w:b w:val="0"/>
        </w:rPr>
        <w:t>rom this bonus will be forfeited</w:t>
      </w:r>
      <w:r w:rsidRPr="0010540C">
        <w:rPr>
          <w:rStyle w:val="Strong"/>
          <w:rFonts w:asciiTheme="majorHAnsi" w:eastAsia="Times New Roman" w:hAnsiTheme="majorHAnsi"/>
          <w:b w:val="0"/>
        </w:rPr>
        <w:t xml:space="preserve">. If any bets </w:t>
      </w:r>
      <w:r w:rsidR="00F8183B">
        <w:rPr>
          <w:rStyle w:val="Strong"/>
          <w:rFonts w:asciiTheme="majorHAnsi" w:eastAsia="Times New Roman" w:hAnsiTheme="majorHAnsi"/>
          <w:b w:val="0"/>
        </w:rPr>
        <w:t xml:space="preserve">are </w:t>
      </w:r>
      <w:r w:rsidRPr="0010540C">
        <w:rPr>
          <w:rStyle w:val="Strong"/>
          <w:rFonts w:asciiTheme="majorHAnsi" w:eastAsia="Times New Roman" w:hAnsiTheme="majorHAnsi"/>
          <w:b w:val="0"/>
        </w:rPr>
        <w:t>placed with bonus balance, then bonus cannot be cancelled. </w:t>
      </w:r>
    </w:p>
    <w:p w14:paraId="60C1054F" w14:textId="75C1A0A9" w:rsidR="00545845" w:rsidRPr="0010540C" w:rsidRDefault="00545845" w:rsidP="000F0479">
      <w:pPr>
        <w:pStyle w:val="ListParagraph"/>
        <w:numPr>
          <w:ilvl w:val="1"/>
          <w:numId w:val="2"/>
        </w:numPr>
        <w:spacing w:after="120" w:line="360" w:lineRule="atLeast"/>
        <w:jc w:val="both"/>
        <w:rPr>
          <w:rFonts w:asciiTheme="majorHAnsi" w:hAnsiTheme="majorHAnsi"/>
          <w:lang w:eastAsia="en-GB"/>
        </w:rPr>
      </w:pPr>
      <w:bookmarkStart w:id="157" w:name="_Ref237077314"/>
      <w:r w:rsidRPr="0010540C">
        <w:rPr>
          <w:rFonts w:asciiTheme="majorHAnsi" w:hAnsiTheme="majorHAnsi"/>
          <w:lang w:eastAsia="en-GB"/>
        </w:rPr>
        <w:t>Your Account is not a bank account and is therefore not insured, guaranteed, sponsored or otherwise protected by any banking insurance system. Additionally</w:t>
      </w:r>
      <w:ins w:id="158" w:author="MGA Changes" w:date="2016-12-12T17:05:00Z">
        <w:r w:rsidR="001A592A" w:rsidRPr="0010540C">
          <w:rPr>
            <w:rFonts w:asciiTheme="majorHAnsi" w:hAnsiTheme="majorHAnsi"/>
            <w:lang w:eastAsia="en-GB"/>
          </w:rPr>
          <w:t>,</w:t>
        </w:r>
      </w:ins>
      <w:r w:rsidRPr="0010540C">
        <w:rPr>
          <w:rFonts w:asciiTheme="majorHAnsi" w:hAnsiTheme="majorHAnsi"/>
          <w:lang w:eastAsia="en-GB"/>
        </w:rPr>
        <w:t xml:space="preserve"> any money deposited with us in your Account will not earn any interest. </w:t>
      </w:r>
      <w:bookmarkStart w:id="159" w:name="_Ref222125668"/>
      <w:bookmarkEnd w:id="157"/>
    </w:p>
    <w:p w14:paraId="25B98A21" w14:textId="5FF0D755" w:rsidR="009603CC" w:rsidRDefault="00545845" w:rsidP="009603CC">
      <w:pPr>
        <w:pStyle w:val="ListParagraph"/>
        <w:numPr>
          <w:ilvl w:val="1"/>
          <w:numId w:val="2"/>
        </w:numPr>
        <w:spacing w:after="120" w:line="360" w:lineRule="atLeast"/>
        <w:jc w:val="both"/>
        <w:rPr>
          <w:rFonts w:asciiTheme="majorHAnsi" w:hAnsiTheme="majorHAnsi"/>
          <w:lang w:eastAsia="en-GB"/>
        </w:rPr>
      </w:pPr>
      <w:r w:rsidRPr="0010540C">
        <w:rPr>
          <w:rFonts w:asciiTheme="majorHAnsi" w:hAnsiTheme="majorHAnsi"/>
          <w:lang w:eastAsia="en-GB"/>
        </w:rPr>
        <w:t xml:space="preserve">We may at any time set off </w:t>
      </w:r>
      <w:r w:rsidR="00367BFF">
        <w:rPr>
          <w:rFonts w:asciiTheme="majorHAnsi" w:hAnsiTheme="majorHAnsi"/>
          <w:lang w:eastAsia="en-GB"/>
        </w:rPr>
        <w:t>any positive balance on y</w:t>
      </w:r>
      <w:r w:rsidRPr="0010540C">
        <w:rPr>
          <w:rFonts w:asciiTheme="majorHAnsi" w:hAnsiTheme="majorHAnsi"/>
          <w:lang w:eastAsia="en-GB"/>
        </w:rPr>
        <w:t>our Account against any amount you owe to us when we re-settle any bets or wagers pursuant to Duplicate Accounts, Collusion, Cheating, Fraud and Criminal Activity</w:t>
      </w:r>
      <w:bookmarkEnd w:id="159"/>
      <w:r w:rsidRPr="0010540C">
        <w:rPr>
          <w:rFonts w:asciiTheme="majorHAnsi" w:hAnsiTheme="majorHAnsi"/>
          <w:lang w:eastAsia="en-GB"/>
        </w:rPr>
        <w:t xml:space="preserve"> or Errors.</w:t>
      </w:r>
    </w:p>
    <w:p w14:paraId="32AF1FFA" w14:textId="2D694494" w:rsidR="004320FA" w:rsidRPr="004320FA" w:rsidRDefault="004320FA" w:rsidP="004320FA">
      <w:pPr>
        <w:pStyle w:val="ListParagraph"/>
        <w:numPr>
          <w:ilvl w:val="1"/>
          <w:numId w:val="2"/>
        </w:numPr>
        <w:spacing w:after="120" w:line="360" w:lineRule="atLeast"/>
        <w:jc w:val="both"/>
        <w:rPr>
          <w:rFonts w:asciiTheme="majorHAnsi" w:hAnsiTheme="majorHAnsi"/>
          <w:lang w:eastAsia="en-GB"/>
        </w:rPr>
      </w:pPr>
      <w:r w:rsidRPr="00B0688F">
        <w:rPr>
          <w:rFonts w:asciiTheme="majorHAnsi" w:hAnsiTheme="majorHAnsi"/>
          <w:lang w:eastAsia="en-GB"/>
        </w:rPr>
        <w:t>An estimate of time taken for your deposit to appear on your account may be found</w:t>
      </w:r>
      <w:r w:rsidRPr="004320FA">
        <w:rPr>
          <w:rFonts w:asciiTheme="majorHAnsi" w:hAnsiTheme="majorHAnsi"/>
          <w:lang w:eastAsia="en-GB"/>
        </w:rPr>
        <w:t xml:space="preserve"> at </w:t>
      </w:r>
      <w:r w:rsidRPr="00E878CE">
        <w:rPr>
          <w:rFonts w:asciiTheme="majorHAnsi" w:hAnsiTheme="majorHAnsi"/>
          <w:lang w:eastAsia="en-GB"/>
          <w:rPrChange w:id="160" w:author="Mario Karagiorgas" w:date="2016-12-12T17:09:00Z">
            <w:rPr>
              <w:rFonts w:asciiTheme="majorHAnsi" w:hAnsiTheme="majorHAnsi"/>
              <w:highlight w:val="green"/>
              <w:lang w:eastAsia="en-GB"/>
            </w:rPr>
          </w:rPrChange>
        </w:rPr>
        <w:t>http://www</w:t>
      </w:r>
      <w:r w:rsidR="003A37E9" w:rsidRPr="00E878CE">
        <w:rPr>
          <w:rFonts w:asciiTheme="majorHAnsi" w:hAnsiTheme="majorHAnsi"/>
          <w:lang w:eastAsia="en-GB"/>
          <w:rPrChange w:id="161" w:author="Mario Karagiorgas" w:date="2016-12-12T17:09:00Z">
            <w:rPr>
              <w:rFonts w:asciiTheme="majorHAnsi" w:hAnsiTheme="majorHAnsi"/>
              <w:highlight w:val="green"/>
              <w:lang w:eastAsia="en-GB"/>
            </w:rPr>
          </w:rPrChange>
        </w:rPr>
        <w:t>.greenzorro.</w:t>
      </w:r>
      <w:r w:rsidRPr="00E878CE">
        <w:rPr>
          <w:rFonts w:asciiTheme="majorHAnsi" w:hAnsiTheme="majorHAnsi"/>
          <w:lang w:eastAsia="en-GB"/>
          <w:rPrChange w:id="162" w:author="Mario Karagiorgas" w:date="2016-12-12T17:09:00Z">
            <w:rPr>
              <w:rFonts w:asciiTheme="majorHAnsi" w:hAnsiTheme="majorHAnsi"/>
              <w:highlight w:val="green"/>
              <w:lang w:eastAsia="en-GB"/>
            </w:rPr>
          </w:rPrChange>
        </w:rPr>
        <w:t>com</w:t>
      </w:r>
      <w:r w:rsidRPr="004320FA">
        <w:rPr>
          <w:rFonts w:asciiTheme="majorHAnsi" w:hAnsiTheme="majorHAnsi"/>
          <w:lang w:eastAsia="en-GB"/>
        </w:rPr>
        <w:t xml:space="preserve"> in </w:t>
      </w:r>
      <w:r w:rsidR="00CC6DA2">
        <w:rPr>
          <w:rFonts w:asciiTheme="majorHAnsi" w:hAnsiTheme="majorHAnsi"/>
          <w:lang w:eastAsia="en-GB"/>
        </w:rPr>
        <w:t xml:space="preserve">the </w:t>
      </w:r>
      <w:ins w:id="163" w:author="MGA Changes" w:date="2016-12-12T17:05:00Z">
        <w:r w:rsidRPr="004320FA">
          <w:rPr>
            <w:rFonts w:asciiTheme="majorHAnsi" w:hAnsiTheme="majorHAnsi"/>
            <w:lang w:eastAsia="en-GB"/>
          </w:rPr>
          <w:t>Help/FAQ</w:t>
        </w:r>
      </w:ins>
      <w:del w:id="164" w:author="MGA Changes" w:date="2016-12-12T17:05:00Z">
        <w:r w:rsidR="00CC6DA2">
          <w:rPr>
            <w:rFonts w:asciiTheme="majorHAnsi" w:hAnsiTheme="majorHAnsi"/>
            <w:lang w:eastAsia="en-GB"/>
          </w:rPr>
          <w:delText>transaction history</w:delText>
        </w:r>
      </w:del>
      <w:r w:rsidR="00CC6DA2">
        <w:rPr>
          <w:rFonts w:asciiTheme="majorHAnsi" w:hAnsiTheme="majorHAnsi"/>
          <w:lang w:eastAsia="en-GB"/>
        </w:rPr>
        <w:t xml:space="preserve"> section of the website.</w:t>
      </w:r>
    </w:p>
    <w:p w14:paraId="379B7FE1" w14:textId="5F4A21A3" w:rsidR="009603CC" w:rsidRDefault="00D31B13" w:rsidP="00D31B13">
      <w:pPr>
        <w:pStyle w:val="ListParagraph"/>
        <w:numPr>
          <w:ilvl w:val="1"/>
          <w:numId w:val="2"/>
        </w:numPr>
        <w:spacing w:after="120" w:line="360" w:lineRule="atLeast"/>
        <w:jc w:val="both"/>
        <w:rPr>
          <w:rFonts w:asciiTheme="majorHAnsi" w:hAnsiTheme="majorHAnsi"/>
          <w:lang w:eastAsia="en-GB"/>
        </w:rPr>
      </w:pPr>
      <w:r w:rsidRPr="00B0688F">
        <w:rPr>
          <w:rFonts w:asciiTheme="majorHAnsi" w:hAnsiTheme="majorHAnsi"/>
          <w:lang w:eastAsia="en-GB"/>
        </w:rPr>
        <w:t>Applicable processing fees for Deposits, if any, can be found at the following link</w:t>
      </w:r>
      <w:r w:rsidRPr="00B7068F">
        <w:rPr>
          <w:rFonts w:asciiTheme="majorHAnsi" w:hAnsiTheme="majorHAnsi"/>
          <w:lang w:eastAsia="en-GB"/>
        </w:rPr>
        <w:t xml:space="preserve">: </w:t>
      </w:r>
      <w:r w:rsidR="00F93121" w:rsidRPr="00E878CE">
        <w:rPr>
          <w:rFonts w:asciiTheme="majorHAnsi" w:hAnsiTheme="majorHAnsi"/>
          <w:lang w:eastAsia="en-GB"/>
          <w:rPrChange w:id="165" w:author="Mario Karagiorgas" w:date="2016-12-12T17:09:00Z">
            <w:rPr/>
          </w:rPrChange>
        </w:rPr>
        <w:fldChar w:fldCharType="begin"/>
      </w:r>
      <w:r w:rsidR="00F93121" w:rsidRPr="00E878CE">
        <w:rPr>
          <w:rFonts w:asciiTheme="majorHAnsi" w:hAnsiTheme="majorHAnsi"/>
          <w:lang w:eastAsia="en-GB"/>
          <w:rPrChange w:id="166" w:author="Mario Karagiorgas" w:date="2016-12-12T17:09:00Z">
            <w:rPr/>
          </w:rPrChange>
        </w:rPr>
        <w:instrText xml:space="preserve"> HYPERLINK "http://www.greenzorro.com" </w:instrText>
      </w:r>
      <w:r w:rsidR="00F93121" w:rsidRPr="00E878CE">
        <w:rPr>
          <w:rFonts w:asciiTheme="majorHAnsi" w:hAnsiTheme="majorHAnsi"/>
          <w:lang w:eastAsia="en-GB"/>
          <w:rPrChange w:id="167" w:author="Mario Karagiorgas" w:date="2016-12-12T17:09:00Z">
            <w:rPr>
              <w:rStyle w:val="Hyperlink"/>
              <w:rFonts w:asciiTheme="majorHAnsi" w:hAnsiTheme="majorHAnsi"/>
              <w:highlight w:val="green"/>
              <w:lang w:eastAsia="en-GB"/>
            </w:rPr>
          </w:rPrChange>
        </w:rPr>
        <w:fldChar w:fldCharType="separate"/>
      </w:r>
      <w:r w:rsidR="00CC6DA2" w:rsidRPr="00E878CE">
        <w:rPr>
          <w:rPrChange w:id="168" w:author="Mario Karagiorgas" w:date="2016-12-12T17:09:00Z">
            <w:rPr>
              <w:rStyle w:val="Hyperlink"/>
              <w:rFonts w:asciiTheme="majorHAnsi" w:hAnsiTheme="majorHAnsi"/>
              <w:highlight w:val="green"/>
              <w:lang w:eastAsia="en-GB"/>
            </w:rPr>
          </w:rPrChange>
        </w:rPr>
        <w:t>www.greenzorro.com</w:t>
      </w:r>
      <w:r w:rsidR="00F93121" w:rsidRPr="00E878CE">
        <w:rPr>
          <w:rPrChange w:id="169" w:author="Mario Karagiorgas" w:date="2016-12-12T17:09:00Z">
            <w:rPr>
              <w:rStyle w:val="Hyperlink"/>
              <w:rFonts w:asciiTheme="majorHAnsi" w:hAnsiTheme="majorHAnsi"/>
              <w:highlight w:val="green"/>
              <w:lang w:eastAsia="en-GB"/>
            </w:rPr>
          </w:rPrChange>
        </w:rPr>
        <w:fldChar w:fldCharType="end"/>
      </w:r>
      <w:r w:rsidR="00CC6DA2">
        <w:rPr>
          <w:rFonts w:asciiTheme="majorHAnsi" w:hAnsiTheme="majorHAnsi"/>
          <w:lang w:eastAsia="en-GB"/>
        </w:rPr>
        <w:t xml:space="preserve"> in the transaction history section of the website.</w:t>
      </w:r>
    </w:p>
    <w:p w14:paraId="001B614C" w14:textId="77777777" w:rsidR="003A37E9" w:rsidRPr="00D31B13" w:rsidRDefault="003A37E9">
      <w:pPr>
        <w:pStyle w:val="ListParagraph"/>
        <w:numPr>
          <w:ilvl w:val="1"/>
          <w:numId w:val="2"/>
        </w:numPr>
        <w:spacing w:after="120" w:line="360" w:lineRule="atLeast"/>
        <w:jc w:val="both"/>
        <w:rPr>
          <w:rFonts w:asciiTheme="majorHAnsi" w:hAnsiTheme="majorHAnsi"/>
          <w:lang w:eastAsia="en-GB"/>
        </w:rPr>
        <w:pPrChange w:id="170" w:author="MGA Changes" w:date="2016-12-12T17:05:00Z">
          <w:pPr>
            <w:pStyle w:val="ListParagraph"/>
            <w:spacing w:after="120" w:line="360" w:lineRule="atLeast"/>
            <w:ind w:left="858"/>
            <w:jc w:val="both"/>
          </w:pPr>
        </w:pPrChange>
      </w:pPr>
    </w:p>
    <w:p w14:paraId="7D62F8E1" w14:textId="7AE1B19D" w:rsidR="00AB225D" w:rsidRPr="00E4624E" w:rsidRDefault="00AB225D" w:rsidP="00E4624E">
      <w:pPr>
        <w:pStyle w:val="ListParagraph"/>
        <w:numPr>
          <w:ilvl w:val="0"/>
          <w:numId w:val="2"/>
        </w:numPr>
        <w:spacing w:after="120" w:line="360" w:lineRule="atLeast"/>
        <w:jc w:val="both"/>
        <w:rPr>
          <w:rFonts w:asciiTheme="majorHAnsi" w:hAnsiTheme="majorHAnsi"/>
          <w:lang w:eastAsia="en-GB"/>
        </w:rPr>
      </w:pPr>
      <w:r w:rsidRPr="00E4624E">
        <w:rPr>
          <w:rFonts w:asciiTheme="majorHAnsi" w:hAnsiTheme="majorHAnsi"/>
          <w:b/>
          <w:lang w:eastAsia="en-GB"/>
        </w:rPr>
        <w:t>WITHDRAWALS FROM YOUR ACCOUNT</w:t>
      </w:r>
    </w:p>
    <w:p w14:paraId="76073348" w14:textId="4E435238" w:rsidR="00545845" w:rsidRPr="0010540C" w:rsidRDefault="00545845" w:rsidP="00AB225D">
      <w:pPr>
        <w:pStyle w:val="ListParagraph"/>
        <w:numPr>
          <w:ilvl w:val="1"/>
          <w:numId w:val="17"/>
        </w:numPr>
        <w:spacing w:after="120" w:line="360" w:lineRule="atLeast"/>
        <w:jc w:val="both"/>
        <w:rPr>
          <w:rFonts w:asciiTheme="majorHAnsi" w:hAnsiTheme="majorHAnsi"/>
          <w:lang w:eastAsia="en-GB"/>
        </w:rPr>
      </w:pPr>
      <w:bookmarkStart w:id="171" w:name="_Ref217714067"/>
      <w:r w:rsidRPr="0010540C">
        <w:rPr>
          <w:rFonts w:asciiTheme="majorHAnsi" w:hAnsiTheme="majorHAnsi"/>
          <w:lang w:eastAsia="en-GB"/>
        </w:rPr>
        <w:t>You may re</w:t>
      </w:r>
      <w:r w:rsidR="00367BFF">
        <w:rPr>
          <w:rFonts w:asciiTheme="majorHAnsi" w:hAnsiTheme="majorHAnsi"/>
          <w:lang w:eastAsia="en-GB"/>
        </w:rPr>
        <w:t>quest withdrawal of funds from y</w:t>
      </w:r>
      <w:r w:rsidRPr="0010540C">
        <w:rPr>
          <w:rFonts w:asciiTheme="majorHAnsi" w:hAnsiTheme="majorHAnsi"/>
          <w:lang w:eastAsia="en-GB"/>
        </w:rPr>
        <w:t>our Account at any time provided that:</w:t>
      </w:r>
      <w:bookmarkEnd w:id="171"/>
    </w:p>
    <w:p w14:paraId="3D76188F" w14:textId="61011FF5" w:rsidR="00AB225D" w:rsidRPr="00B0688F" w:rsidRDefault="00AB225D">
      <w:pPr>
        <w:tabs>
          <w:tab w:val="num" w:pos="1418"/>
        </w:tabs>
        <w:spacing w:after="120" w:line="360" w:lineRule="atLeast"/>
        <w:ind w:left="786"/>
        <w:jc w:val="both"/>
        <w:rPr>
          <w:rFonts w:asciiTheme="majorHAnsi" w:hAnsiTheme="majorHAnsi"/>
          <w:lang w:eastAsia="en-GB"/>
        </w:rPr>
        <w:pPrChange w:id="172" w:author="MGA Changes" w:date="2016-12-12T17:05:00Z">
          <w:pPr>
            <w:tabs>
              <w:tab w:val="num" w:pos="1418"/>
            </w:tabs>
            <w:spacing w:after="120" w:line="360" w:lineRule="atLeast"/>
            <w:ind w:left="720"/>
            <w:jc w:val="both"/>
          </w:pPr>
        </w:pPrChange>
      </w:pPr>
      <w:r w:rsidRPr="00B0688F">
        <w:rPr>
          <w:rFonts w:asciiTheme="majorHAnsi" w:hAnsiTheme="majorHAnsi"/>
          <w:lang w:eastAsia="en-GB"/>
        </w:rPr>
        <w:t>9.1.1</w:t>
      </w:r>
      <w:r w:rsidR="00DF5AFF" w:rsidRPr="00B0688F">
        <w:rPr>
          <w:rFonts w:asciiTheme="majorHAnsi" w:hAnsiTheme="majorHAnsi"/>
          <w:lang w:eastAsia="en-GB"/>
        </w:rPr>
        <w:t xml:space="preserve"> </w:t>
      </w:r>
      <w:ins w:id="173" w:author="MGA Changes" w:date="2016-12-12T17:05:00Z">
        <w:r w:rsidR="00CE621F">
          <w:rPr>
            <w:rFonts w:asciiTheme="majorHAnsi" w:hAnsiTheme="majorHAnsi"/>
            <w:lang w:eastAsia="en-GB"/>
          </w:rPr>
          <w:tab/>
        </w:r>
      </w:ins>
      <w:r w:rsidR="00DF5AFF" w:rsidRPr="00B0688F">
        <w:rPr>
          <w:rFonts w:asciiTheme="majorHAnsi" w:hAnsiTheme="majorHAnsi"/>
          <w:lang w:eastAsia="en-GB"/>
        </w:rPr>
        <w:t>A</w:t>
      </w:r>
      <w:r w:rsidR="00367BFF">
        <w:rPr>
          <w:rFonts w:asciiTheme="majorHAnsi" w:hAnsiTheme="majorHAnsi"/>
          <w:lang w:eastAsia="en-GB"/>
        </w:rPr>
        <w:t>ll payments made into y</w:t>
      </w:r>
      <w:r w:rsidR="00545845" w:rsidRPr="00B0688F">
        <w:rPr>
          <w:rFonts w:asciiTheme="majorHAnsi" w:hAnsiTheme="majorHAnsi"/>
          <w:lang w:eastAsia="en-GB"/>
        </w:rPr>
        <w:t>our Account have been confirmed as cleared and none have been charged-back, reversed or otherwise cancelled;</w:t>
      </w:r>
    </w:p>
    <w:p w14:paraId="00EFABDE" w14:textId="3ADF5B51" w:rsidR="00545845" w:rsidRPr="0010540C" w:rsidRDefault="00AB225D">
      <w:pPr>
        <w:pStyle w:val="ListParagraph"/>
        <w:numPr>
          <w:ilvl w:val="2"/>
          <w:numId w:val="33"/>
        </w:numPr>
        <w:spacing w:after="120" w:line="360" w:lineRule="atLeast"/>
        <w:ind w:left="1506"/>
        <w:jc w:val="both"/>
        <w:rPr>
          <w:rFonts w:asciiTheme="majorHAnsi" w:hAnsiTheme="majorHAnsi"/>
          <w:lang w:eastAsia="en-GB"/>
        </w:rPr>
        <w:pPrChange w:id="174" w:author="MGA Changes" w:date="2016-12-12T17:05:00Z">
          <w:pPr>
            <w:tabs>
              <w:tab w:val="num" w:pos="1418"/>
            </w:tabs>
            <w:spacing w:after="120" w:line="360" w:lineRule="atLeast"/>
            <w:ind w:left="720"/>
            <w:jc w:val="both"/>
          </w:pPr>
        </w:pPrChange>
      </w:pPr>
      <w:del w:id="175" w:author="MGA Changes" w:date="2016-12-12T17:05:00Z">
        <w:r w:rsidRPr="00B0688F">
          <w:rPr>
            <w:rFonts w:asciiTheme="majorHAnsi" w:hAnsiTheme="majorHAnsi"/>
            <w:lang w:eastAsia="en-GB"/>
          </w:rPr>
          <w:delText xml:space="preserve">9.1.2 </w:delText>
        </w:r>
      </w:del>
      <w:r w:rsidR="00DF5AFF" w:rsidRPr="00B0688F">
        <w:rPr>
          <w:rFonts w:asciiTheme="majorHAnsi" w:hAnsiTheme="majorHAnsi"/>
          <w:lang w:eastAsia="en-GB"/>
        </w:rPr>
        <w:t>A</w:t>
      </w:r>
      <w:r w:rsidR="00545845" w:rsidRPr="00B0688F">
        <w:rPr>
          <w:rFonts w:asciiTheme="majorHAnsi" w:hAnsiTheme="majorHAnsi"/>
          <w:lang w:eastAsia="en-GB"/>
        </w:rPr>
        <w:t>ny Checks referred to in paragraph 5 above have been completed.</w:t>
      </w:r>
      <w:del w:id="176" w:author="MGA Changes" w:date="2016-12-12T17:05:00Z">
        <w:r w:rsidR="00545845" w:rsidRPr="0010540C">
          <w:rPr>
            <w:rFonts w:asciiTheme="majorHAnsi" w:hAnsiTheme="majorHAnsi"/>
            <w:lang w:eastAsia="en-GB"/>
          </w:rPr>
          <w:delText xml:space="preserve"> </w:delText>
        </w:r>
      </w:del>
    </w:p>
    <w:p w14:paraId="05A11029" w14:textId="6C397677" w:rsidR="00964CCA" w:rsidRPr="0010540C" w:rsidRDefault="00545845">
      <w:pPr>
        <w:spacing w:after="120" w:line="360" w:lineRule="atLeast"/>
        <w:ind w:left="786" w:hanging="294"/>
        <w:jc w:val="both"/>
        <w:rPr>
          <w:rFonts w:asciiTheme="majorHAnsi" w:hAnsiTheme="majorHAnsi"/>
          <w:lang w:eastAsia="en-GB"/>
        </w:rPr>
        <w:pPrChange w:id="177" w:author="MGA Changes" w:date="2016-12-12T17:05:00Z">
          <w:pPr>
            <w:spacing w:after="120" w:line="360" w:lineRule="atLeast"/>
            <w:ind w:left="426"/>
            <w:jc w:val="both"/>
          </w:pPr>
        </w:pPrChange>
      </w:pPr>
      <w:ins w:id="178" w:author="MGA Changes" w:date="2016-12-12T17:05:00Z">
        <w:r w:rsidRPr="0010540C">
          <w:rPr>
            <w:rFonts w:asciiTheme="majorHAnsi" w:hAnsiTheme="majorHAnsi"/>
            <w:lang w:eastAsia="en-GB"/>
          </w:rPr>
          <w:t xml:space="preserve"> </w:t>
        </w:r>
        <w:r w:rsidR="00CE621F">
          <w:rPr>
            <w:rFonts w:asciiTheme="majorHAnsi" w:hAnsiTheme="majorHAnsi"/>
            <w:lang w:eastAsia="en-GB"/>
          </w:rPr>
          <w:tab/>
        </w:r>
      </w:ins>
      <w:r w:rsidR="004F0AE9">
        <w:rPr>
          <w:rPrChange w:id="179" w:author="MGA Changes" w:date="2016-12-12T17:05:00Z">
            <w:rPr>
              <w:rFonts w:asciiTheme="majorHAnsi" w:hAnsiTheme="majorHAnsi"/>
              <w:lang w:eastAsia="en-GB"/>
            </w:rPr>
          </w:rPrChange>
        </w:rPr>
        <w:t>9.</w:t>
      </w:r>
      <w:ins w:id="180" w:author="MGA Changes" w:date="2016-12-12T17:05:00Z">
        <w:r w:rsidR="00CE621F">
          <w:rPr>
            <w:lang w:eastAsia="en-GB"/>
          </w:rPr>
          <w:t>1.3.</w:t>
        </w:r>
        <w:r w:rsidR="00CE621F">
          <w:rPr>
            <w:rFonts w:asciiTheme="majorHAnsi" w:hAnsiTheme="majorHAnsi"/>
            <w:lang w:eastAsia="en-GB"/>
          </w:rPr>
          <w:t xml:space="preserve"> </w:t>
        </w:r>
        <w:r w:rsidR="00CE621F">
          <w:rPr>
            <w:rFonts w:asciiTheme="majorHAnsi" w:hAnsiTheme="majorHAnsi"/>
            <w:lang w:eastAsia="en-GB"/>
          </w:rPr>
          <w:tab/>
        </w:r>
      </w:ins>
      <w:del w:id="181" w:author="MGA Changes" w:date="2016-12-12T17:05:00Z">
        <w:r w:rsidR="004F0AE9">
          <w:rPr>
            <w:rFonts w:asciiTheme="majorHAnsi" w:hAnsiTheme="majorHAnsi"/>
            <w:lang w:eastAsia="en-GB"/>
          </w:rPr>
          <w:delText>2</w:delText>
        </w:r>
        <w:r w:rsidR="004F0AE9">
          <w:rPr>
            <w:rFonts w:asciiTheme="majorHAnsi" w:hAnsiTheme="majorHAnsi"/>
            <w:lang w:eastAsia="en-GB"/>
          </w:rPr>
          <w:tab/>
          <w:delText xml:space="preserve"> </w:delText>
        </w:r>
      </w:del>
      <w:r w:rsidRPr="0010540C">
        <w:rPr>
          <w:rFonts w:asciiTheme="majorHAnsi" w:hAnsiTheme="majorHAnsi"/>
          <w:lang w:eastAsia="en-GB"/>
        </w:rPr>
        <w:t>Once we have approved your withdrawal you must give us sufficient information as to how the funds should be transferred to you.</w:t>
      </w:r>
      <w:bookmarkStart w:id="182" w:name="_Ref217394498"/>
      <w:r w:rsidRPr="0010540C">
        <w:rPr>
          <w:rFonts w:asciiTheme="majorHAnsi" w:hAnsiTheme="majorHAnsi"/>
          <w:lang w:eastAsia="en-GB"/>
        </w:rPr>
        <w:t xml:space="preserve"> We will attempt to accommodate your request regarding the </w:t>
      </w:r>
      <w:r w:rsidRPr="0010540C">
        <w:rPr>
          <w:rFonts w:asciiTheme="majorHAnsi" w:hAnsiTheme="majorHAnsi"/>
          <w:color w:val="000000"/>
          <w:lang w:eastAsia="en-GB"/>
        </w:rPr>
        <w:t>payment</w:t>
      </w:r>
      <w:r w:rsidRPr="0010540C">
        <w:rPr>
          <w:rFonts w:asciiTheme="majorHAnsi" w:hAnsiTheme="majorHAnsi"/>
          <w:lang w:eastAsia="en-GB"/>
        </w:rPr>
        <w:t xml:space="preserve"> method and currency of your withdrawal. This, however, cannot be guaranteed. </w:t>
      </w:r>
      <w:bookmarkEnd w:id="182"/>
      <w:r w:rsidRPr="0010540C">
        <w:rPr>
          <w:rFonts w:asciiTheme="majorHAnsi" w:hAnsiTheme="majorHAnsi"/>
          <w:lang w:eastAsia="en-GB"/>
        </w:rPr>
        <w:t>All withdrawals will be remitted only to the same account from where the funds paid into the player’s account originated.</w:t>
      </w:r>
      <w:ins w:id="183" w:author="MGA Changes" w:date="2016-12-12T17:05:00Z">
        <w:r w:rsidR="002F7B13" w:rsidRPr="00CA2A7E">
          <w:rPr>
            <w:rFonts w:asciiTheme="majorHAnsi" w:hAnsiTheme="majorHAnsi"/>
            <w:lang w:eastAsia="en-GB"/>
          </w:rPr>
          <w:t xml:space="preserve"> </w:t>
        </w:r>
      </w:ins>
    </w:p>
    <w:p w14:paraId="0EF5A454" w14:textId="30203201" w:rsidR="00545845" w:rsidRPr="0010540C" w:rsidRDefault="00545845">
      <w:pPr>
        <w:spacing w:after="120" w:line="360" w:lineRule="atLeast"/>
        <w:ind w:left="786"/>
        <w:jc w:val="both"/>
        <w:rPr>
          <w:rFonts w:asciiTheme="majorHAnsi" w:hAnsiTheme="majorHAnsi"/>
          <w:lang w:eastAsia="en-GB"/>
        </w:rPr>
        <w:pPrChange w:id="184" w:author="MGA Changes" w:date="2016-12-12T17:05:00Z">
          <w:pPr>
            <w:spacing w:after="120" w:line="360" w:lineRule="atLeast"/>
            <w:ind w:left="426"/>
            <w:jc w:val="both"/>
          </w:pPr>
        </w:pPrChange>
      </w:pPr>
      <w:r w:rsidRPr="0010540C">
        <w:rPr>
          <w:rFonts w:asciiTheme="majorHAnsi" w:hAnsiTheme="majorHAnsi"/>
          <w:lang w:eastAsia="en-GB"/>
        </w:rPr>
        <w:t>We reserve the right to charge a fee amounting to our own costs (including the cost of the deposits) for withdrawals of funds that have not been put into play.</w:t>
      </w:r>
    </w:p>
    <w:p w14:paraId="018A43A3" w14:textId="71BD37F9" w:rsidR="009603CC" w:rsidRPr="0010540C" w:rsidRDefault="00227DF1" w:rsidP="009603CC">
      <w:pPr>
        <w:pStyle w:val="ListParagraph"/>
        <w:numPr>
          <w:ilvl w:val="1"/>
          <w:numId w:val="20"/>
        </w:numPr>
        <w:spacing w:after="120" w:line="360" w:lineRule="atLeast"/>
        <w:jc w:val="both"/>
        <w:rPr>
          <w:rFonts w:asciiTheme="majorHAnsi" w:hAnsiTheme="majorHAnsi"/>
          <w:lang w:eastAsia="en-GB"/>
        </w:rPr>
      </w:pPr>
      <w:r w:rsidRPr="0010540C">
        <w:rPr>
          <w:rFonts w:asciiTheme="majorHAnsi" w:hAnsiTheme="majorHAnsi"/>
          <w:lang w:eastAsia="en-GB"/>
        </w:rPr>
        <w:t xml:space="preserve">Player funds which are restricted from playing will be displayed in a separate balance on the player’s main page, a player may not </w:t>
      </w:r>
      <w:r w:rsidR="009603CC" w:rsidRPr="0010540C">
        <w:rPr>
          <w:rFonts w:asciiTheme="majorHAnsi" w:hAnsiTheme="majorHAnsi"/>
          <w:lang w:eastAsia="en-GB"/>
        </w:rPr>
        <w:t>withdraw these</w:t>
      </w:r>
      <w:r w:rsidR="00074772" w:rsidRPr="0010540C">
        <w:rPr>
          <w:rFonts w:asciiTheme="majorHAnsi" w:hAnsiTheme="majorHAnsi"/>
          <w:lang w:eastAsia="en-GB"/>
        </w:rPr>
        <w:t xml:space="preserve"> restricted funds (</w:t>
      </w:r>
      <w:del w:id="185" w:author="MGA Changes" w:date="2016-12-12T17:05:00Z">
        <w:r w:rsidR="00074772" w:rsidRPr="0010540C">
          <w:rPr>
            <w:rFonts w:asciiTheme="majorHAnsi" w:hAnsiTheme="majorHAnsi"/>
            <w:lang w:eastAsia="en-GB"/>
          </w:rPr>
          <w:delText xml:space="preserve"> </w:delText>
        </w:r>
      </w:del>
      <w:r w:rsidR="00074772" w:rsidRPr="0010540C">
        <w:rPr>
          <w:rFonts w:asciiTheme="majorHAnsi" w:hAnsiTheme="majorHAnsi"/>
          <w:lang w:eastAsia="en-GB"/>
        </w:rPr>
        <w:t>Bonus money)</w:t>
      </w:r>
    </w:p>
    <w:p w14:paraId="53277EFC" w14:textId="38E6F71C" w:rsidR="009603CC" w:rsidRPr="0010540C" w:rsidRDefault="009603CC" w:rsidP="009603CC">
      <w:pPr>
        <w:pStyle w:val="ListParagraph"/>
        <w:numPr>
          <w:ilvl w:val="1"/>
          <w:numId w:val="20"/>
        </w:numPr>
        <w:spacing w:after="120" w:line="360" w:lineRule="atLeast"/>
        <w:jc w:val="both"/>
        <w:rPr>
          <w:rFonts w:asciiTheme="majorHAnsi" w:hAnsiTheme="majorHAnsi"/>
          <w:lang w:eastAsia="en-GB"/>
        </w:rPr>
      </w:pPr>
      <w:r w:rsidRPr="0010540C">
        <w:rPr>
          <w:rFonts w:asciiTheme="majorHAnsi" w:hAnsiTheme="majorHAnsi"/>
          <w:lang w:eastAsia="en-GB"/>
        </w:rPr>
        <w:t>You are responsible for reporting your winnings and losses to your local tax or other authorities.</w:t>
      </w:r>
    </w:p>
    <w:p w14:paraId="0321660D" w14:textId="292088A9" w:rsidR="009603CC" w:rsidRPr="00D31B13" w:rsidRDefault="004F3DB4" w:rsidP="00980A20">
      <w:pPr>
        <w:pStyle w:val="ListParagraph"/>
        <w:numPr>
          <w:ilvl w:val="1"/>
          <w:numId w:val="20"/>
        </w:numPr>
        <w:spacing w:after="120" w:line="360" w:lineRule="atLeast"/>
        <w:jc w:val="both"/>
        <w:rPr>
          <w:rFonts w:asciiTheme="majorHAnsi" w:hAnsiTheme="majorHAnsi"/>
          <w:lang w:eastAsia="en-GB"/>
        </w:rPr>
      </w:pPr>
      <w:r w:rsidRPr="00B0688F">
        <w:rPr>
          <w:rFonts w:asciiTheme="majorHAnsi" w:hAnsiTheme="majorHAnsi"/>
          <w:lang w:eastAsia="en-GB"/>
        </w:rPr>
        <w:t xml:space="preserve">Prior to withdrawal of funds not used for wagering or betting, KYC documents shall be requested in the case of players with no betting or casino activity. </w:t>
      </w:r>
      <w:r w:rsidR="008A1DD2">
        <w:rPr>
          <w:rFonts w:asciiTheme="majorHAnsi" w:hAnsiTheme="majorHAnsi"/>
          <w:lang w:eastAsia="en-GB"/>
        </w:rPr>
        <w:t>An estimate of</w:t>
      </w:r>
      <w:r w:rsidR="009603CC" w:rsidRPr="00B0688F">
        <w:rPr>
          <w:rFonts w:asciiTheme="majorHAnsi" w:hAnsiTheme="majorHAnsi"/>
          <w:lang w:eastAsia="en-GB"/>
        </w:rPr>
        <w:t xml:space="preserve"> time taken for a withdrawal will depend on whether KYC documentation is needed and the speed at which it is delivered however the usual lapse of time for a withdrawal to be processed </w:t>
      </w:r>
      <w:r w:rsidR="00980A20" w:rsidRPr="00B0688F">
        <w:rPr>
          <w:rFonts w:asciiTheme="majorHAnsi" w:hAnsiTheme="majorHAnsi"/>
          <w:lang w:eastAsia="en-GB"/>
        </w:rPr>
        <w:t>may be</w:t>
      </w:r>
      <w:r w:rsidR="00980A20" w:rsidRPr="00980A20">
        <w:rPr>
          <w:rFonts w:asciiTheme="majorHAnsi" w:hAnsiTheme="majorHAnsi"/>
          <w:lang w:eastAsia="en-GB"/>
        </w:rPr>
        <w:t xml:space="preserve"> found at </w:t>
      </w:r>
      <w:r w:rsidR="00980A20" w:rsidRPr="00980A20">
        <w:rPr>
          <w:rFonts w:asciiTheme="majorHAnsi" w:hAnsiTheme="majorHAnsi"/>
          <w:highlight w:val="green"/>
          <w:lang w:eastAsia="en-GB"/>
        </w:rPr>
        <w:t>www</w:t>
      </w:r>
      <w:r w:rsidR="00CC6DA2">
        <w:rPr>
          <w:rFonts w:asciiTheme="majorHAnsi" w:hAnsiTheme="majorHAnsi"/>
          <w:lang w:eastAsia="en-GB"/>
        </w:rPr>
        <w:t>.greenzorro.</w:t>
      </w:r>
      <w:r w:rsidR="00CC6DA2" w:rsidRPr="00980A20">
        <w:rPr>
          <w:rFonts w:asciiTheme="majorHAnsi" w:hAnsiTheme="majorHAnsi"/>
          <w:highlight w:val="green"/>
          <w:rPrChange w:id="186" w:author="MGA Changes" w:date="2016-12-12T17:05:00Z">
            <w:rPr>
              <w:rFonts w:asciiTheme="majorHAnsi" w:hAnsiTheme="majorHAnsi"/>
              <w:lang w:eastAsia="en-GB"/>
            </w:rPr>
          </w:rPrChange>
        </w:rPr>
        <w:t>com</w:t>
      </w:r>
      <w:r w:rsidR="00980A20" w:rsidRPr="00980A20">
        <w:rPr>
          <w:rFonts w:asciiTheme="majorHAnsi" w:hAnsiTheme="majorHAnsi"/>
          <w:lang w:eastAsia="en-GB"/>
        </w:rPr>
        <w:t xml:space="preserve"> or in the Help/FAQ section of the website.</w:t>
      </w:r>
    </w:p>
    <w:p w14:paraId="6AFEE4F8" w14:textId="78B97A8C" w:rsidR="009603CC" w:rsidRPr="00D31B13" w:rsidRDefault="00FF5768">
      <w:pPr>
        <w:pStyle w:val="ListParagraph"/>
        <w:numPr>
          <w:ilvl w:val="1"/>
          <w:numId w:val="20"/>
        </w:numPr>
        <w:spacing w:after="120" w:line="360" w:lineRule="atLeast"/>
        <w:jc w:val="both"/>
        <w:rPr>
          <w:rFonts w:asciiTheme="majorHAnsi" w:hAnsiTheme="majorHAnsi"/>
          <w:lang w:eastAsia="en-GB"/>
        </w:rPr>
        <w:pPrChange w:id="187" w:author="MGA Changes" w:date="2016-12-12T17:05:00Z">
          <w:pPr>
            <w:pStyle w:val="ListParagraph"/>
            <w:numPr>
              <w:ilvl w:val="1"/>
              <w:numId w:val="20"/>
            </w:numPr>
            <w:spacing w:after="120" w:line="360" w:lineRule="auto"/>
            <w:ind w:left="786" w:hanging="360"/>
            <w:jc w:val="both"/>
          </w:pPr>
        </w:pPrChange>
      </w:pPr>
      <w:r w:rsidRPr="00D31B13">
        <w:rPr>
          <w:rFonts w:asciiTheme="majorHAnsi" w:hAnsiTheme="majorHAnsi"/>
          <w:lang w:eastAsia="en-GB"/>
        </w:rPr>
        <w:t xml:space="preserve">If </w:t>
      </w:r>
      <w:r w:rsidR="00554890" w:rsidRPr="00D31B13">
        <w:rPr>
          <w:rFonts w:asciiTheme="majorHAnsi" w:hAnsiTheme="majorHAnsi"/>
          <w:lang w:eastAsia="en-GB"/>
        </w:rPr>
        <w:t>an account has been dormant, closed, blocked or excluded for any reason and for any period of time the player may contact our support team to recover any pending funds that he might still have in the account. Our support team will immediately launch an investigation into the claim and the player will be contacted back with information of how the funds will be transferred back to him. If there is a dispute over the account or the funds held within it</w:t>
      </w:r>
      <w:ins w:id="188" w:author="MGA Changes" w:date="2016-12-12T17:05:00Z">
        <w:r w:rsidR="002F7B13">
          <w:rPr>
            <w:rFonts w:asciiTheme="majorHAnsi" w:hAnsiTheme="majorHAnsi"/>
            <w:lang w:eastAsia="en-GB"/>
          </w:rPr>
          <w:t>,</w:t>
        </w:r>
      </w:ins>
      <w:r w:rsidR="00554890" w:rsidRPr="00D31B13">
        <w:rPr>
          <w:rFonts w:asciiTheme="majorHAnsi" w:hAnsiTheme="majorHAnsi"/>
          <w:lang w:eastAsia="en-GB"/>
        </w:rPr>
        <w:t xml:space="preserve"> we will contact the </w:t>
      </w:r>
      <w:ins w:id="189" w:author="MGA Changes" w:date="2016-12-12T17:05:00Z">
        <w:r w:rsidR="00460ECE">
          <w:rPr>
            <w:rFonts w:asciiTheme="majorHAnsi" w:hAnsiTheme="majorHAnsi"/>
            <w:lang w:eastAsia="en-GB"/>
          </w:rPr>
          <w:t>competent regulator</w:t>
        </w:r>
      </w:ins>
      <w:del w:id="190" w:author="MGA Changes" w:date="2016-12-12T17:05:00Z">
        <w:r w:rsidR="00F07BEC" w:rsidRPr="00D31B13">
          <w:rPr>
            <w:rFonts w:asciiTheme="majorHAnsi" w:hAnsiTheme="majorHAnsi"/>
            <w:lang w:eastAsia="en-GB"/>
          </w:rPr>
          <w:delText>Malta Gaming Authority</w:delText>
        </w:r>
      </w:del>
      <w:r w:rsidR="00F07BEC" w:rsidRPr="00D31B13">
        <w:rPr>
          <w:rFonts w:asciiTheme="majorHAnsi" w:hAnsiTheme="majorHAnsi"/>
          <w:lang w:eastAsia="en-GB"/>
        </w:rPr>
        <w:t xml:space="preserve"> </w:t>
      </w:r>
      <w:r w:rsidR="00554890" w:rsidRPr="00D31B13">
        <w:rPr>
          <w:rFonts w:asciiTheme="majorHAnsi" w:hAnsiTheme="majorHAnsi"/>
          <w:lang w:eastAsia="en-GB"/>
        </w:rPr>
        <w:t xml:space="preserve">for an opinion on the best way forward. </w:t>
      </w:r>
    </w:p>
    <w:p w14:paraId="58CDDD7A" w14:textId="666CA8E5" w:rsidR="00D31B13" w:rsidRDefault="00D31B13" w:rsidP="00D31B13">
      <w:pPr>
        <w:pStyle w:val="ListParagraph"/>
        <w:numPr>
          <w:ilvl w:val="1"/>
          <w:numId w:val="20"/>
        </w:numPr>
        <w:spacing w:after="120" w:line="360" w:lineRule="auto"/>
        <w:jc w:val="both"/>
        <w:rPr>
          <w:rPrChange w:id="191" w:author="MGA Changes" w:date="2016-12-12T17:05:00Z">
            <w:rPr>
              <w:rStyle w:val="Hyperlink"/>
              <w:rFonts w:asciiTheme="majorHAnsi" w:hAnsiTheme="majorHAnsi"/>
              <w:color w:val="auto"/>
              <w:u w:val="none"/>
              <w:lang w:eastAsia="en-GB"/>
            </w:rPr>
          </w:rPrChange>
        </w:rPr>
      </w:pPr>
      <w:r w:rsidRPr="00B0688F">
        <w:rPr>
          <w:rFonts w:asciiTheme="majorHAnsi" w:hAnsiTheme="majorHAnsi"/>
          <w:lang w:eastAsia="en-GB"/>
        </w:rPr>
        <w:t>Applicable withdrawal fees, if any, can be found at the following</w:t>
      </w:r>
      <w:r w:rsidR="00B0688F">
        <w:rPr>
          <w:rFonts w:asciiTheme="majorHAnsi" w:hAnsiTheme="majorHAnsi"/>
          <w:lang w:eastAsia="en-GB"/>
        </w:rPr>
        <w:t xml:space="preserve"> </w:t>
      </w:r>
      <w:r>
        <w:rPr>
          <w:rFonts w:asciiTheme="majorHAnsi" w:hAnsiTheme="majorHAnsi"/>
          <w:lang w:eastAsia="en-GB"/>
        </w:rPr>
        <w:t xml:space="preserve">link: </w:t>
      </w:r>
      <w:hyperlink r:id="rId11" w:history="1">
        <w:r w:rsidR="00CC6DA2" w:rsidRPr="0017231A">
          <w:rPr>
            <w:rStyle w:val="Hyperlink"/>
            <w:rFonts w:asciiTheme="majorHAnsi" w:hAnsiTheme="majorHAnsi"/>
            <w:highlight w:val="green"/>
            <w:lang w:eastAsia="en-GB"/>
          </w:rPr>
          <w:t>www</w:t>
        </w:r>
        <w:r w:rsidR="00CC6DA2" w:rsidRPr="0017231A">
          <w:rPr>
            <w:rStyle w:val="Hyperlink"/>
            <w:rFonts w:asciiTheme="majorHAnsi" w:hAnsiTheme="majorHAnsi"/>
            <w:lang w:eastAsia="en-GB"/>
          </w:rPr>
          <w:t>.greenzorro.com</w:t>
        </w:r>
      </w:hyperlink>
      <w:r w:rsidR="00CC6DA2">
        <w:rPr>
          <w:rFonts w:asciiTheme="majorHAnsi" w:hAnsiTheme="majorHAnsi"/>
          <w:lang w:eastAsia="en-GB"/>
        </w:rPr>
        <w:t xml:space="preserve"> in the withdrawal section</w:t>
      </w:r>
    </w:p>
    <w:p w14:paraId="3DCCCE0C" w14:textId="77777777" w:rsidR="00615742" w:rsidRPr="00460ECE" w:rsidRDefault="00460ECE" w:rsidP="00460ECE">
      <w:pPr>
        <w:pStyle w:val="ListParagraph"/>
        <w:numPr>
          <w:ilvl w:val="1"/>
          <w:numId w:val="20"/>
        </w:numPr>
        <w:spacing w:after="120" w:line="360" w:lineRule="auto"/>
        <w:ind w:left="990"/>
        <w:jc w:val="both"/>
        <w:rPr>
          <w:ins w:id="192" w:author="MGA Changes" w:date="2016-12-12T17:05:00Z"/>
          <w:rStyle w:val="Hyperlink"/>
          <w:rFonts w:asciiTheme="majorHAnsi" w:hAnsiTheme="majorHAnsi"/>
          <w:color w:val="auto"/>
          <w:u w:val="none"/>
          <w:lang w:eastAsia="en-GB"/>
        </w:rPr>
      </w:pPr>
      <w:ins w:id="193" w:author="MGA Changes" w:date="2016-12-12T17:05:00Z">
        <w:r>
          <w:rPr>
            <w:rStyle w:val="Hyperlink"/>
            <w:rFonts w:asciiTheme="majorHAnsi" w:hAnsiTheme="majorHAnsi"/>
            <w:color w:val="auto"/>
            <w:u w:val="none"/>
            <w:lang w:eastAsia="en-GB"/>
          </w:rPr>
          <w:t>When processing a withdrawal, we reserve the right to apply a</w:t>
        </w:r>
        <w:r w:rsidR="00615742" w:rsidRPr="00615742">
          <w:rPr>
            <w:rStyle w:val="Hyperlink"/>
            <w:rFonts w:asciiTheme="majorHAnsi" w:hAnsiTheme="majorHAnsi"/>
            <w:color w:val="auto"/>
            <w:u w:val="none"/>
            <w:lang w:eastAsia="en-GB"/>
          </w:rPr>
          <w:t xml:space="preserve"> deduction equivalent to the</w:t>
        </w:r>
        <w:r>
          <w:rPr>
            <w:rStyle w:val="Hyperlink"/>
            <w:rFonts w:asciiTheme="majorHAnsi" w:hAnsiTheme="majorHAnsi"/>
            <w:color w:val="auto"/>
            <w:u w:val="none"/>
            <w:lang w:eastAsia="en-GB"/>
          </w:rPr>
          <w:t xml:space="preserve"> amount of the respective</w:t>
        </w:r>
        <w:r w:rsidR="00615742" w:rsidRPr="00615742">
          <w:rPr>
            <w:rStyle w:val="Hyperlink"/>
            <w:rFonts w:asciiTheme="majorHAnsi" w:hAnsiTheme="majorHAnsi"/>
            <w:color w:val="auto"/>
            <w:u w:val="none"/>
            <w:lang w:eastAsia="en-GB"/>
          </w:rPr>
          <w:t xml:space="preserve"> transaction processing fees. </w:t>
        </w:r>
        <w:r w:rsidR="00615742" w:rsidRPr="00460ECE">
          <w:rPr>
            <w:rStyle w:val="Hyperlink"/>
            <w:rFonts w:asciiTheme="majorHAnsi" w:hAnsiTheme="majorHAnsi"/>
            <w:color w:val="auto"/>
            <w:u w:val="none"/>
            <w:lang w:eastAsia="en-GB"/>
          </w:rPr>
          <w:t>We reserve the right to retain funds in your account if your balance will b</w:t>
        </w:r>
        <w:r w:rsidR="001A592A" w:rsidRPr="00CA2A7E">
          <w:rPr>
            <w:rStyle w:val="Hyperlink"/>
            <w:rFonts w:asciiTheme="majorHAnsi" w:hAnsiTheme="majorHAnsi"/>
            <w:color w:val="auto"/>
            <w:u w:val="none"/>
            <w:lang w:eastAsia="en-GB"/>
          </w:rPr>
          <w:t>e less than EUR 1.50, due to</w:t>
        </w:r>
        <w:r w:rsidR="00615742" w:rsidRPr="00460ECE">
          <w:rPr>
            <w:rStyle w:val="Hyperlink"/>
            <w:rFonts w:asciiTheme="majorHAnsi" w:hAnsiTheme="majorHAnsi"/>
            <w:color w:val="auto"/>
            <w:u w:val="none"/>
            <w:lang w:eastAsia="en-GB"/>
          </w:rPr>
          <w:t xml:space="preserve"> higher sum</w:t>
        </w:r>
        <w:r w:rsidR="001A592A" w:rsidRPr="00CA2A7E">
          <w:rPr>
            <w:rStyle w:val="Hyperlink"/>
            <w:rFonts w:asciiTheme="majorHAnsi" w:hAnsiTheme="majorHAnsi"/>
            <w:color w:val="auto"/>
            <w:u w:val="none"/>
            <w:lang w:eastAsia="en-GB"/>
          </w:rPr>
          <w:t>s of</w:t>
        </w:r>
        <w:r w:rsidR="00615742" w:rsidRPr="00460ECE">
          <w:rPr>
            <w:rStyle w:val="Hyperlink"/>
            <w:rFonts w:asciiTheme="majorHAnsi" w:hAnsiTheme="majorHAnsi"/>
            <w:color w:val="auto"/>
            <w:u w:val="none"/>
            <w:lang w:eastAsia="en-GB"/>
          </w:rPr>
          <w:t xml:space="preserve"> transfer commission</w:t>
        </w:r>
        <w:r w:rsidR="001A592A" w:rsidRPr="00CA2A7E">
          <w:rPr>
            <w:rStyle w:val="Hyperlink"/>
            <w:rFonts w:asciiTheme="majorHAnsi" w:hAnsiTheme="majorHAnsi"/>
            <w:color w:val="auto"/>
            <w:u w:val="none"/>
            <w:lang w:eastAsia="en-GB"/>
          </w:rPr>
          <w:t>s</w:t>
        </w:r>
        <w:r w:rsidR="00615742" w:rsidRPr="00460ECE">
          <w:rPr>
            <w:rStyle w:val="Hyperlink"/>
            <w:rFonts w:asciiTheme="majorHAnsi" w:hAnsiTheme="majorHAnsi"/>
            <w:color w:val="auto"/>
            <w:u w:val="none"/>
            <w:lang w:eastAsia="en-GB"/>
          </w:rPr>
          <w:t xml:space="preserve">. </w:t>
        </w:r>
        <w:r w:rsidR="000E60A8" w:rsidRPr="00CA2A7E">
          <w:rPr>
            <w:rStyle w:val="Hyperlink"/>
            <w:rFonts w:asciiTheme="majorHAnsi" w:hAnsiTheme="majorHAnsi"/>
            <w:color w:val="auto"/>
            <w:u w:val="none"/>
            <w:lang w:eastAsia="en-GB"/>
          </w:rPr>
          <w:t>For</w:t>
        </w:r>
        <w:r w:rsidR="00615742" w:rsidRPr="00460ECE">
          <w:rPr>
            <w:rStyle w:val="Hyperlink"/>
            <w:rFonts w:asciiTheme="majorHAnsi" w:hAnsiTheme="majorHAnsi"/>
            <w:color w:val="auto"/>
            <w:u w:val="none"/>
            <w:lang w:eastAsia="en-GB"/>
          </w:rPr>
          <w:t xml:space="preserve"> cases of inactivity please refer to section 6.  </w:t>
        </w:r>
      </w:ins>
    </w:p>
    <w:p w14:paraId="26E9DF39" w14:textId="134F2139" w:rsidR="004F6E5D" w:rsidRPr="00D31B13" w:rsidRDefault="004F6E5D" w:rsidP="004F6E5D">
      <w:pPr>
        <w:pStyle w:val="ListParagraph"/>
        <w:numPr>
          <w:ilvl w:val="1"/>
          <w:numId w:val="20"/>
        </w:numPr>
        <w:spacing w:after="120" w:line="360" w:lineRule="auto"/>
        <w:jc w:val="both"/>
        <w:rPr>
          <w:rFonts w:asciiTheme="majorHAnsi" w:hAnsiTheme="majorHAnsi"/>
          <w:lang w:eastAsia="en-GB"/>
        </w:rPr>
      </w:pPr>
      <w:r w:rsidRPr="00B0688F">
        <w:rPr>
          <w:rFonts w:asciiTheme="majorHAnsi" w:hAnsiTheme="majorHAnsi"/>
          <w:lang w:eastAsia="en-GB"/>
        </w:rPr>
        <w:t>Applicable rules regarding limits on withdrawals and/or specific payment terms in relation to withdrawals of large amounts may be found</w:t>
      </w:r>
      <w:r w:rsidRPr="004F6E5D">
        <w:rPr>
          <w:rFonts w:asciiTheme="majorHAnsi" w:hAnsiTheme="majorHAnsi"/>
          <w:lang w:eastAsia="en-GB"/>
        </w:rPr>
        <w:t xml:space="preserve"> at </w:t>
      </w:r>
      <w:hyperlink r:id="rId12" w:history="1">
        <w:r w:rsidR="00CC6DA2" w:rsidRPr="0017231A">
          <w:rPr>
            <w:rStyle w:val="Hyperlink"/>
            <w:rFonts w:asciiTheme="majorHAnsi" w:hAnsiTheme="majorHAnsi"/>
            <w:lang w:eastAsia="en-GB"/>
          </w:rPr>
          <w:t>www.greenzorro.com</w:t>
        </w:r>
      </w:hyperlink>
      <w:r w:rsidR="00CC6DA2">
        <w:rPr>
          <w:rFonts w:asciiTheme="majorHAnsi" w:hAnsiTheme="majorHAnsi"/>
          <w:lang w:eastAsia="en-GB"/>
        </w:rPr>
        <w:t xml:space="preserve"> in the withdrawal section</w:t>
      </w:r>
    </w:p>
    <w:p w14:paraId="00ADE8AB" w14:textId="7CF212F4" w:rsidR="00545845" w:rsidRPr="00E4624E" w:rsidRDefault="00545845" w:rsidP="00E4624E">
      <w:pPr>
        <w:pStyle w:val="ListParagraph"/>
        <w:numPr>
          <w:ilvl w:val="0"/>
          <w:numId w:val="20"/>
        </w:numPr>
        <w:spacing w:before="360" w:after="120" w:line="360" w:lineRule="auto"/>
        <w:jc w:val="both"/>
        <w:rPr>
          <w:rFonts w:asciiTheme="majorHAnsi" w:hAnsiTheme="majorHAnsi"/>
          <w:lang w:eastAsia="en-GB"/>
        </w:rPr>
      </w:pPr>
      <w:r w:rsidRPr="00E4624E">
        <w:rPr>
          <w:rFonts w:asciiTheme="majorHAnsi" w:hAnsiTheme="majorHAnsi"/>
          <w:b/>
          <w:lang w:eastAsia="en-GB"/>
        </w:rPr>
        <w:t xml:space="preserve">PLACING A BET OR GAMING </w:t>
      </w:r>
    </w:p>
    <w:p w14:paraId="2AC39A88" w14:textId="03DAF55F" w:rsidR="00545845" w:rsidRPr="0010540C" w:rsidRDefault="00545845" w:rsidP="00D31B13">
      <w:pPr>
        <w:pStyle w:val="ListParagraph"/>
        <w:numPr>
          <w:ilvl w:val="1"/>
          <w:numId w:val="22"/>
        </w:numPr>
        <w:spacing w:before="120" w:after="120" w:line="360" w:lineRule="auto"/>
        <w:jc w:val="both"/>
        <w:rPr>
          <w:rFonts w:asciiTheme="majorHAnsi" w:hAnsiTheme="majorHAnsi"/>
          <w:lang w:eastAsia="en-GB"/>
        </w:rPr>
      </w:pPr>
      <w:r w:rsidRPr="0010540C">
        <w:rPr>
          <w:rFonts w:asciiTheme="majorHAnsi" w:hAnsiTheme="majorHAnsi"/>
          <w:lang w:eastAsia="en-GB"/>
        </w:rPr>
        <w:t>All transactions will be concluded in the language from which you placed your transaction.</w:t>
      </w:r>
    </w:p>
    <w:p w14:paraId="2D0C1819" w14:textId="77777777" w:rsidR="00545845" w:rsidRPr="0010540C" w:rsidRDefault="00545845" w:rsidP="00D31B13">
      <w:pPr>
        <w:pStyle w:val="ListParagraph"/>
        <w:numPr>
          <w:ilvl w:val="1"/>
          <w:numId w:val="22"/>
        </w:numPr>
        <w:spacing w:before="120" w:after="120" w:line="360" w:lineRule="auto"/>
        <w:jc w:val="both"/>
        <w:rPr>
          <w:rFonts w:asciiTheme="majorHAnsi" w:hAnsiTheme="majorHAnsi"/>
          <w:lang w:eastAsia="en-GB"/>
        </w:rPr>
      </w:pPr>
      <w:r w:rsidRPr="0010540C">
        <w:rPr>
          <w:rFonts w:asciiTheme="majorHAnsi" w:hAnsiTheme="majorHAnsi"/>
          <w:lang w:eastAsia="en-GB"/>
        </w:rPr>
        <w:t xml:space="preserve"> It is your responsibility to ensure that the details of any transaction are correct. </w:t>
      </w:r>
    </w:p>
    <w:p w14:paraId="4405538B" w14:textId="77777777" w:rsidR="00545845" w:rsidRPr="0010540C" w:rsidRDefault="00545845" w:rsidP="00C01BB4">
      <w:pPr>
        <w:pStyle w:val="ListParagraph"/>
        <w:numPr>
          <w:ilvl w:val="1"/>
          <w:numId w:val="22"/>
        </w:numPr>
        <w:spacing w:before="120" w:after="120" w:line="360" w:lineRule="atLeast"/>
        <w:jc w:val="both"/>
        <w:rPr>
          <w:rFonts w:asciiTheme="majorHAnsi" w:hAnsiTheme="majorHAnsi"/>
          <w:lang w:eastAsia="en-GB"/>
        </w:rPr>
      </w:pPr>
      <w:r w:rsidRPr="0010540C">
        <w:rPr>
          <w:rFonts w:asciiTheme="majorHAnsi" w:hAnsiTheme="majorHAnsi"/>
          <w:lang w:eastAsia="en-GB"/>
        </w:rPr>
        <w:t>You can access your transaction history on the Website.</w:t>
      </w:r>
    </w:p>
    <w:p w14:paraId="1B62DAE2" w14:textId="77777777" w:rsidR="00545845" w:rsidRPr="0010540C" w:rsidRDefault="00545845" w:rsidP="00C01BB4">
      <w:pPr>
        <w:pStyle w:val="ListParagraph"/>
        <w:numPr>
          <w:ilvl w:val="1"/>
          <w:numId w:val="22"/>
        </w:numPr>
        <w:spacing w:before="120" w:after="120" w:line="360" w:lineRule="atLeast"/>
        <w:jc w:val="both"/>
        <w:rPr>
          <w:rFonts w:asciiTheme="majorHAnsi" w:hAnsiTheme="majorHAnsi"/>
          <w:lang w:eastAsia="en-GB"/>
        </w:rPr>
      </w:pPr>
      <w:r w:rsidRPr="0010540C">
        <w:rPr>
          <w:rFonts w:asciiTheme="majorHAnsi" w:hAnsiTheme="majorHAnsi"/>
          <w:lang w:eastAsia="en-GB"/>
        </w:rPr>
        <w:t>We reserve the right to refuse the whole or part of any transaction requested by you at any time in our sole discretion. No transaction is accepted by us until we have confirmed to you that it has been accepted. If you do not receive a confirmation that your transaction has been accepted, you should contact Customer Services.</w:t>
      </w:r>
    </w:p>
    <w:p w14:paraId="3A73CC58" w14:textId="77777777" w:rsidR="00545845" w:rsidRDefault="00545845" w:rsidP="00C01BB4">
      <w:pPr>
        <w:pStyle w:val="ListParagraph"/>
        <w:numPr>
          <w:ilvl w:val="1"/>
          <w:numId w:val="22"/>
        </w:numPr>
        <w:spacing w:before="120" w:after="120" w:line="360" w:lineRule="atLeast"/>
        <w:jc w:val="both"/>
        <w:rPr>
          <w:rFonts w:asciiTheme="majorHAnsi" w:hAnsiTheme="majorHAnsi"/>
          <w:lang w:eastAsia="en-GB"/>
        </w:rPr>
      </w:pPr>
      <w:r w:rsidRPr="0010540C">
        <w:rPr>
          <w:rFonts w:asciiTheme="majorHAnsi" w:hAnsiTheme="majorHAnsi"/>
          <w:lang w:eastAsia="en-GB"/>
        </w:rPr>
        <w:t>Once your bet is confirmed, you cannot cancel the transaction without our written consent.</w:t>
      </w:r>
    </w:p>
    <w:p w14:paraId="1643A263" w14:textId="4CB692DF" w:rsidR="0069337D" w:rsidRPr="0069337D" w:rsidRDefault="000E60A8" w:rsidP="00D839B2">
      <w:pPr>
        <w:pStyle w:val="ListParagraph"/>
        <w:numPr>
          <w:ilvl w:val="1"/>
          <w:numId w:val="22"/>
        </w:numPr>
        <w:spacing w:before="120" w:after="120" w:line="360" w:lineRule="atLeast"/>
        <w:jc w:val="both"/>
        <w:rPr>
          <w:rFonts w:asciiTheme="majorHAnsi" w:hAnsiTheme="majorHAnsi"/>
          <w:lang w:eastAsia="en-GB"/>
        </w:rPr>
      </w:pPr>
      <w:ins w:id="194" w:author="MGA Changes" w:date="2016-12-12T17:05:00Z">
        <w:r>
          <w:rPr>
            <w:rFonts w:asciiTheme="majorHAnsi" w:hAnsiTheme="majorHAnsi"/>
            <w:lang w:eastAsia="en-GB"/>
          </w:rPr>
          <w:t>If Sport games are applicable on this domain</w:t>
        </w:r>
        <w:r w:rsidRPr="009A65C1">
          <w:rPr>
            <w:rFonts w:asciiTheme="majorHAnsi" w:hAnsiTheme="majorHAnsi"/>
            <w:lang w:eastAsia="en-GB"/>
          </w:rPr>
          <w:t xml:space="preserve"> </w:t>
        </w:r>
        <w:r>
          <w:rPr>
            <w:rFonts w:asciiTheme="majorHAnsi" w:hAnsiTheme="majorHAnsi"/>
            <w:lang w:eastAsia="en-GB"/>
          </w:rPr>
          <w:t>and</w:t>
        </w:r>
      </w:ins>
      <w:del w:id="195" w:author="MGA Changes" w:date="2016-12-12T17:05:00Z">
        <w:r w:rsidR="0069337D" w:rsidRPr="009A65C1">
          <w:rPr>
            <w:rFonts w:asciiTheme="majorHAnsi" w:hAnsiTheme="majorHAnsi"/>
            <w:lang w:eastAsia="en-GB"/>
          </w:rPr>
          <w:delText>If</w:delText>
        </w:r>
      </w:del>
      <w:r w:rsidR="0069337D" w:rsidRPr="009A65C1">
        <w:rPr>
          <w:rFonts w:asciiTheme="majorHAnsi" w:hAnsiTheme="majorHAnsi"/>
          <w:lang w:eastAsia="en-GB"/>
        </w:rPr>
        <w:t xml:space="preserve"> a game is miscarried </w:t>
      </w:r>
      <w:r w:rsidR="00D839B2" w:rsidRPr="00D839B2">
        <w:rPr>
          <w:rFonts w:asciiTheme="majorHAnsi" w:hAnsiTheme="majorHAnsi"/>
          <w:lang w:eastAsia="en-GB"/>
        </w:rPr>
        <w:t>or aborted</w:t>
      </w:r>
      <w:ins w:id="196" w:author="MGA Changes" w:date="2016-12-12T17:05:00Z">
        <w:r>
          <w:rPr>
            <w:rFonts w:asciiTheme="majorHAnsi" w:hAnsiTheme="majorHAnsi"/>
            <w:lang w:eastAsia="en-GB"/>
          </w:rPr>
          <w:t>,</w:t>
        </w:r>
      </w:ins>
      <w:r w:rsidR="00D839B2" w:rsidRPr="00D839B2">
        <w:rPr>
          <w:rFonts w:asciiTheme="majorHAnsi" w:hAnsiTheme="majorHAnsi"/>
          <w:lang w:eastAsia="en-GB"/>
        </w:rPr>
        <w:t xml:space="preserve"> kindly visit the Sports Section of the website which contains the </w:t>
      </w:r>
      <w:del w:id="197" w:author="MGA Changes" w:date="2016-12-12T17:05:00Z">
        <w:r w:rsidR="00D839B2" w:rsidRPr="00D839B2">
          <w:rPr>
            <w:rFonts w:asciiTheme="majorHAnsi" w:hAnsiTheme="majorHAnsi"/>
            <w:lang w:eastAsia="en-GB"/>
          </w:rPr>
          <w:delText xml:space="preserve">applicable </w:delText>
        </w:r>
      </w:del>
      <w:r w:rsidR="00D839B2" w:rsidRPr="00D839B2">
        <w:rPr>
          <w:rFonts w:asciiTheme="majorHAnsi" w:hAnsiTheme="majorHAnsi"/>
          <w:lang w:eastAsia="en-GB"/>
        </w:rPr>
        <w:t>General Betting Rules.</w:t>
      </w:r>
    </w:p>
    <w:p w14:paraId="0773274F" w14:textId="77777777" w:rsidR="00545845" w:rsidRPr="0010540C" w:rsidRDefault="00545845" w:rsidP="00C01BB4">
      <w:pPr>
        <w:pStyle w:val="ListParagraph"/>
        <w:numPr>
          <w:ilvl w:val="0"/>
          <w:numId w:val="22"/>
        </w:numPr>
        <w:spacing w:before="360" w:after="120" w:line="360" w:lineRule="atLeast"/>
        <w:ind w:left="357" w:hanging="357"/>
        <w:contextualSpacing w:val="0"/>
        <w:jc w:val="both"/>
        <w:rPr>
          <w:rFonts w:asciiTheme="majorHAnsi" w:hAnsiTheme="majorHAnsi"/>
          <w:lang w:eastAsia="en-GB"/>
        </w:rPr>
      </w:pPr>
      <w:bookmarkStart w:id="198" w:name="_Ref217122277"/>
      <w:r w:rsidRPr="0010540C">
        <w:rPr>
          <w:rFonts w:asciiTheme="majorHAnsi" w:hAnsiTheme="majorHAnsi"/>
          <w:b/>
          <w:lang w:eastAsia="en-GB"/>
        </w:rPr>
        <w:t>COLLUSION, CHEATING, FRAUD AND CRIMINAL ACTIVITY</w:t>
      </w:r>
      <w:bookmarkEnd w:id="198"/>
    </w:p>
    <w:p w14:paraId="67B7C548" w14:textId="41FB9731" w:rsidR="00545845" w:rsidRPr="0010540C" w:rsidRDefault="00545845" w:rsidP="00C01BB4">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lang w:eastAsia="en-GB"/>
        </w:rPr>
        <w:t>The following activities a</w:t>
      </w:r>
      <w:r w:rsidR="00E8765F" w:rsidRPr="0010540C">
        <w:rPr>
          <w:rFonts w:asciiTheme="majorHAnsi" w:hAnsiTheme="majorHAnsi"/>
          <w:lang w:eastAsia="en-GB"/>
        </w:rPr>
        <w:t>re</w:t>
      </w:r>
      <w:r w:rsidRPr="0010540C">
        <w:rPr>
          <w:rFonts w:asciiTheme="majorHAnsi" w:hAnsiTheme="majorHAnsi"/>
          <w:lang w:eastAsia="en-GB"/>
        </w:rPr>
        <w:t xml:space="preserve"> not allowed and constitute a material breach of the Terms:</w:t>
      </w:r>
    </w:p>
    <w:p w14:paraId="10185538" w14:textId="7A0E5FDE" w:rsidR="00545845" w:rsidRPr="0010540C" w:rsidRDefault="00074772" w:rsidP="00A421B0">
      <w:pPr>
        <w:pStyle w:val="ListParagraph"/>
        <w:numPr>
          <w:ilvl w:val="0"/>
          <w:numId w:val="5"/>
        </w:numPr>
        <w:tabs>
          <w:tab w:val="num" w:pos="1134"/>
        </w:tabs>
        <w:spacing w:after="120" w:line="360" w:lineRule="atLeast"/>
        <w:jc w:val="both"/>
        <w:rPr>
          <w:rFonts w:asciiTheme="majorHAnsi" w:hAnsiTheme="majorHAnsi"/>
          <w:lang w:eastAsia="en-GB"/>
        </w:rPr>
      </w:pPr>
      <w:r w:rsidRPr="0010540C">
        <w:rPr>
          <w:rFonts w:asciiTheme="majorHAnsi" w:hAnsiTheme="majorHAnsi"/>
          <w:lang w:eastAsia="en-GB"/>
        </w:rPr>
        <w:t>C</w:t>
      </w:r>
      <w:r w:rsidR="00545845" w:rsidRPr="0010540C">
        <w:rPr>
          <w:rFonts w:asciiTheme="majorHAnsi" w:hAnsiTheme="majorHAnsi"/>
          <w:lang w:eastAsia="en-GB"/>
        </w:rPr>
        <w:t xml:space="preserve">olluding with other third parties; </w:t>
      </w:r>
    </w:p>
    <w:p w14:paraId="1089F4B4" w14:textId="2BFB7963" w:rsidR="00545845" w:rsidRPr="0010540C" w:rsidRDefault="00074772" w:rsidP="00A066C3">
      <w:pPr>
        <w:pStyle w:val="ListParagraph"/>
        <w:numPr>
          <w:ilvl w:val="0"/>
          <w:numId w:val="5"/>
        </w:numPr>
        <w:spacing w:after="120" w:line="360" w:lineRule="atLeast"/>
        <w:jc w:val="both"/>
        <w:rPr>
          <w:rFonts w:asciiTheme="majorHAnsi" w:hAnsiTheme="majorHAnsi"/>
          <w:lang w:eastAsia="en-GB"/>
        </w:rPr>
      </w:pPr>
      <w:r w:rsidRPr="0010540C">
        <w:rPr>
          <w:rFonts w:asciiTheme="majorHAnsi" w:hAnsiTheme="majorHAnsi"/>
          <w:lang w:eastAsia="en-GB"/>
        </w:rPr>
        <w:t>U</w:t>
      </w:r>
      <w:r w:rsidR="00545845" w:rsidRPr="0010540C">
        <w:rPr>
          <w:rFonts w:asciiTheme="majorHAnsi" w:hAnsiTheme="majorHAnsi"/>
          <w:lang w:eastAsia="en-GB"/>
        </w:rPr>
        <w:t>sing unfair advantage or influence (commonly known as cheating), including the exploitation of a fault, loophole or error in our software, the use of automated players (sometimes known as 'bots'); or the exploitation of an 'error';</w:t>
      </w:r>
    </w:p>
    <w:p w14:paraId="177D4914" w14:textId="040A51E8" w:rsidR="00545845" w:rsidRPr="0010540C" w:rsidRDefault="00074772" w:rsidP="00A066C3">
      <w:pPr>
        <w:pStyle w:val="ListParagraph"/>
        <w:numPr>
          <w:ilvl w:val="0"/>
          <w:numId w:val="5"/>
        </w:numPr>
        <w:spacing w:after="120" w:line="360" w:lineRule="atLeast"/>
        <w:jc w:val="both"/>
        <w:rPr>
          <w:rFonts w:asciiTheme="majorHAnsi" w:hAnsiTheme="majorHAnsi"/>
          <w:lang w:eastAsia="en-GB"/>
        </w:rPr>
      </w:pPr>
      <w:r w:rsidRPr="0010540C">
        <w:rPr>
          <w:rFonts w:asciiTheme="majorHAnsi" w:hAnsiTheme="majorHAnsi"/>
          <w:lang w:eastAsia="en-GB"/>
        </w:rPr>
        <w:t>U</w:t>
      </w:r>
      <w:r w:rsidR="00545845" w:rsidRPr="0010540C">
        <w:rPr>
          <w:rFonts w:asciiTheme="majorHAnsi" w:hAnsiTheme="majorHAnsi"/>
          <w:lang w:eastAsia="en-GB"/>
        </w:rPr>
        <w:t>ndertaking fraudulent activities to your advantage, including the use of a stolen, cloned or otherwise unauthorised credit or debit card, as a source of funds;</w:t>
      </w:r>
    </w:p>
    <w:p w14:paraId="3C6933C5" w14:textId="3E356C74" w:rsidR="00545845" w:rsidRPr="0010540C" w:rsidRDefault="00074772" w:rsidP="00437807">
      <w:pPr>
        <w:pStyle w:val="ListParagraph"/>
        <w:numPr>
          <w:ilvl w:val="0"/>
          <w:numId w:val="5"/>
        </w:numPr>
        <w:spacing w:after="120" w:line="360" w:lineRule="atLeast"/>
        <w:jc w:val="both"/>
        <w:rPr>
          <w:rFonts w:asciiTheme="majorHAnsi" w:hAnsiTheme="majorHAnsi"/>
          <w:lang w:eastAsia="en-GB"/>
        </w:rPr>
      </w:pPr>
      <w:r w:rsidRPr="0010540C">
        <w:rPr>
          <w:rFonts w:asciiTheme="majorHAnsi" w:hAnsiTheme="majorHAnsi"/>
          <w:lang w:eastAsia="en-GB"/>
        </w:rPr>
        <w:t>T</w:t>
      </w:r>
      <w:r w:rsidR="00545845" w:rsidRPr="0010540C">
        <w:rPr>
          <w:rFonts w:asciiTheme="majorHAnsi" w:hAnsiTheme="majorHAnsi"/>
          <w:lang w:eastAsia="en-GB"/>
        </w:rPr>
        <w:t>aking part in any criminal activities including money laundering and any offence with criminal repercussions.</w:t>
      </w:r>
    </w:p>
    <w:p w14:paraId="2AF3EC8D" w14:textId="4DC6138E" w:rsidR="00545845" w:rsidRPr="0010540C" w:rsidRDefault="00074772" w:rsidP="00437807">
      <w:pPr>
        <w:pStyle w:val="ListParagraph"/>
        <w:numPr>
          <w:ilvl w:val="0"/>
          <w:numId w:val="5"/>
        </w:numPr>
        <w:spacing w:after="120" w:line="360" w:lineRule="atLeast"/>
        <w:jc w:val="both"/>
        <w:rPr>
          <w:rFonts w:asciiTheme="majorHAnsi" w:hAnsiTheme="majorHAnsi"/>
          <w:lang w:eastAsia="en-GB"/>
        </w:rPr>
      </w:pPr>
      <w:r w:rsidRPr="0010540C">
        <w:rPr>
          <w:rFonts w:asciiTheme="majorHAnsi" w:hAnsiTheme="majorHAnsi"/>
          <w:lang w:eastAsia="en-GB"/>
        </w:rPr>
        <w:t>T</w:t>
      </w:r>
      <w:r w:rsidR="00545845" w:rsidRPr="0010540C">
        <w:rPr>
          <w:rFonts w:asciiTheme="majorHAnsi" w:hAnsiTheme="majorHAnsi"/>
          <w:lang w:eastAsia="en-GB"/>
        </w:rPr>
        <w:t>ransferring of funds from one player account to another.</w:t>
      </w:r>
    </w:p>
    <w:p w14:paraId="7F22AD76" w14:textId="020CAA10" w:rsidR="000A4532" w:rsidRPr="0010540C" w:rsidRDefault="00545845" w:rsidP="00C01BB4">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lang w:eastAsia="en-GB"/>
        </w:rPr>
        <w:t>We will take all reasonable steps to prevent such activities; detect them and the relevant players; and deal with the relevant players appropriately. We will not be liable for any loss or damage which you or any other player may incur as a result of collusive, fraudulent or otherwise illegal activity, or cheating, and any action we take in respect of the same will be at our sole discretion.</w:t>
      </w:r>
    </w:p>
    <w:p w14:paraId="62952790" w14:textId="132207CC" w:rsidR="00545845" w:rsidRPr="0010540C" w:rsidRDefault="00545845" w:rsidP="00C01BB4">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lang w:eastAsia="en-GB"/>
        </w:rPr>
        <w:t xml:space="preserve">If you suspect a person is colluding, cheating or undertaking a fraudulent activity, </w:t>
      </w:r>
      <w:r w:rsidR="00074772" w:rsidRPr="0010540C">
        <w:rPr>
          <w:rFonts w:asciiTheme="majorHAnsi" w:hAnsiTheme="majorHAnsi"/>
          <w:lang w:eastAsia="en-GB"/>
        </w:rPr>
        <w:t xml:space="preserve">please report it to us by e-mailing </w:t>
      </w:r>
      <w:r w:rsidR="00CC6DA2">
        <w:rPr>
          <w:rFonts w:asciiTheme="majorHAnsi" w:hAnsiTheme="majorHAnsi"/>
          <w:lang w:eastAsia="en-GB"/>
        </w:rPr>
        <w:t>help@greenzorro.</w:t>
      </w:r>
      <w:r w:rsidR="00CC6DA2" w:rsidRPr="00E878CE">
        <w:rPr>
          <w:rFonts w:asciiTheme="majorHAnsi" w:hAnsiTheme="majorHAnsi"/>
          <w:lang w:eastAsia="en-GB"/>
        </w:rPr>
        <w:t>com</w:t>
      </w:r>
      <w:r w:rsidRPr="0010540C">
        <w:rPr>
          <w:rFonts w:asciiTheme="majorHAnsi" w:hAnsiTheme="majorHAnsi"/>
          <w:lang w:eastAsia="en-GB"/>
        </w:rPr>
        <w:t>.</w:t>
      </w:r>
    </w:p>
    <w:p w14:paraId="4FFB32B6" w14:textId="77777777" w:rsidR="00E03A14" w:rsidRPr="00B0688F" w:rsidRDefault="00545845" w:rsidP="00E03A14">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lang w:eastAsia="en-GB"/>
        </w:rPr>
        <w:t xml:space="preserve">We reserve the right to inform relevant authorities, other online gaming or gambling operators, other online service providers and banks, credit card companies, electronic payment providers or other financial institutions of your identity and of any suspected unlawful, fraudulent or improper activity, and you agree to cooperate fully with us to </w:t>
      </w:r>
      <w:r w:rsidRPr="00B0688F">
        <w:rPr>
          <w:rFonts w:asciiTheme="majorHAnsi" w:hAnsiTheme="majorHAnsi"/>
          <w:lang w:eastAsia="en-GB"/>
        </w:rPr>
        <w:t>investigate any such activity.</w:t>
      </w:r>
      <w:r w:rsidR="00E03A14" w:rsidRPr="00B0688F">
        <w:rPr>
          <w:rFonts w:asciiTheme="majorHAnsi" w:hAnsiTheme="majorHAnsi"/>
          <w:lang w:eastAsia="en-GB"/>
        </w:rPr>
        <w:t xml:space="preserve"> </w:t>
      </w:r>
    </w:p>
    <w:p w14:paraId="4D932C82" w14:textId="4E6759A6" w:rsidR="003D350B" w:rsidRPr="00B0688F" w:rsidRDefault="000A623C" w:rsidP="003D350B">
      <w:pPr>
        <w:pStyle w:val="ListParagraph"/>
        <w:numPr>
          <w:ilvl w:val="1"/>
          <w:numId w:val="22"/>
        </w:numPr>
        <w:spacing w:after="120" w:line="360" w:lineRule="atLeast"/>
        <w:jc w:val="both"/>
        <w:rPr>
          <w:rFonts w:asciiTheme="majorHAnsi" w:hAnsiTheme="majorHAnsi"/>
          <w:lang w:eastAsia="en-GB"/>
        </w:rPr>
      </w:pPr>
      <w:ins w:id="199" w:author="MGA Changes" w:date="2016-12-12T17:05:00Z">
        <w:r>
          <w:rPr>
            <w:rFonts w:asciiTheme="majorHAnsi" w:hAnsiTheme="majorHAnsi"/>
            <w:lang w:eastAsia="en-GB"/>
          </w:rPr>
          <w:t>If Sport games are applicable on this domain, w</w:t>
        </w:r>
        <w:r w:rsidR="003D350B" w:rsidRPr="00B0688F">
          <w:rPr>
            <w:rFonts w:asciiTheme="majorHAnsi" w:hAnsiTheme="majorHAnsi"/>
            <w:lang w:eastAsia="en-GB"/>
          </w:rPr>
          <w:t>e</w:t>
        </w:r>
      </w:ins>
      <w:del w:id="200" w:author="MGA Changes" w:date="2016-12-12T17:05:00Z">
        <w:r w:rsidR="003D350B" w:rsidRPr="00B0688F">
          <w:rPr>
            <w:rFonts w:asciiTheme="majorHAnsi" w:hAnsiTheme="majorHAnsi"/>
            <w:lang w:eastAsia="en-GB"/>
          </w:rPr>
          <w:delText>We</w:delText>
        </w:r>
      </w:del>
      <w:r w:rsidR="003D350B" w:rsidRPr="00B0688F">
        <w:rPr>
          <w:rFonts w:asciiTheme="majorHAnsi" w:hAnsiTheme="majorHAnsi"/>
          <w:lang w:eastAsia="en-GB"/>
        </w:rPr>
        <w:t xml:space="preserve"> reserve the right to withhold payment and to declare bets on an event null and void if we have evidence that:</w:t>
      </w:r>
    </w:p>
    <w:p w14:paraId="221F62E7" w14:textId="77777777" w:rsidR="003D350B" w:rsidRPr="00B0688F" w:rsidRDefault="003D350B" w:rsidP="003D350B">
      <w:pPr>
        <w:pStyle w:val="ListParagraph"/>
        <w:numPr>
          <w:ilvl w:val="0"/>
          <w:numId w:val="30"/>
        </w:numPr>
        <w:spacing w:after="120" w:line="360" w:lineRule="atLeast"/>
        <w:jc w:val="both"/>
        <w:rPr>
          <w:rFonts w:asciiTheme="majorHAnsi" w:hAnsiTheme="majorHAnsi"/>
          <w:lang w:eastAsia="en-GB"/>
        </w:rPr>
      </w:pPr>
      <w:r w:rsidRPr="00B0688F">
        <w:rPr>
          <w:rFonts w:asciiTheme="majorHAnsi" w:hAnsiTheme="majorHAnsi"/>
          <w:lang w:eastAsia="en-GB"/>
        </w:rPr>
        <w:t xml:space="preserve">the integrity of the event has been called into question </w:t>
      </w:r>
    </w:p>
    <w:p w14:paraId="2921EC12" w14:textId="77777777" w:rsidR="003D350B" w:rsidRPr="00B0688F" w:rsidRDefault="003D350B" w:rsidP="003D350B">
      <w:pPr>
        <w:pStyle w:val="ListParagraph"/>
        <w:numPr>
          <w:ilvl w:val="0"/>
          <w:numId w:val="30"/>
        </w:numPr>
        <w:spacing w:after="120" w:line="360" w:lineRule="atLeast"/>
        <w:jc w:val="both"/>
        <w:rPr>
          <w:rFonts w:asciiTheme="majorHAnsi" w:hAnsiTheme="majorHAnsi"/>
          <w:lang w:eastAsia="en-GB"/>
        </w:rPr>
      </w:pPr>
      <w:r w:rsidRPr="00B0688F">
        <w:rPr>
          <w:rFonts w:asciiTheme="majorHAnsi" w:hAnsiTheme="majorHAnsi"/>
          <w:lang w:eastAsia="en-GB"/>
        </w:rPr>
        <w:t xml:space="preserve">the price/s or pool has been manipulated </w:t>
      </w:r>
    </w:p>
    <w:p w14:paraId="156A3234" w14:textId="77777777" w:rsidR="003D350B" w:rsidRPr="00B0688F" w:rsidRDefault="003D350B" w:rsidP="003D350B">
      <w:pPr>
        <w:pStyle w:val="ListParagraph"/>
        <w:numPr>
          <w:ilvl w:val="0"/>
          <w:numId w:val="30"/>
        </w:numPr>
        <w:spacing w:after="120" w:line="360" w:lineRule="atLeast"/>
        <w:jc w:val="both"/>
        <w:rPr>
          <w:rFonts w:asciiTheme="majorHAnsi" w:hAnsiTheme="majorHAnsi"/>
          <w:lang w:eastAsia="en-GB"/>
        </w:rPr>
      </w:pPr>
      <w:r w:rsidRPr="00B0688F">
        <w:rPr>
          <w:rFonts w:asciiTheme="majorHAnsi" w:hAnsiTheme="majorHAnsi"/>
          <w:lang w:eastAsia="en-GB"/>
        </w:rPr>
        <w:t>match rigging has taken place</w:t>
      </w:r>
    </w:p>
    <w:p w14:paraId="01AB8E67" w14:textId="19564EDC" w:rsidR="003D350B" w:rsidRPr="00B0688F" w:rsidRDefault="003D350B" w:rsidP="003D350B">
      <w:pPr>
        <w:pStyle w:val="ListParagraph"/>
        <w:numPr>
          <w:ilvl w:val="0"/>
          <w:numId w:val="30"/>
        </w:numPr>
        <w:spacing w:after="120" w:line="360" w:lineRule="atLeast"/>
        <w:jc w:val="both"/>
        <w:rPr>
          <w:rFonts w:asciiTheme="majorHAnsi" w:hAnsiTheme="majorHAnsi"/>
          <w:lang w:eastAsia="en-GB"/>
        </w:rPr>
      </w:pPr>
      <w:r w:rsidRPr="00B0688F">
        <w:rPr>
          <w:rFonts w:asciiTheme="majorHAnsi" w:hAnsiTheme="majorHAnsi"/>
          <w:lang w:eastAsia="en-GB"/>
        </w:rPr>
        <w:t>the game or event did not come to its natural conclusion</w:t>
      </w:r>
    </w:p>
    <w:p w14:paraId="00BE89A8" w14:textId="1F1C0A17" w:rsidR="003D350B" w:rsidRPr="00B0688F" w:rsidRDefault="003D350B" w:rsidP="003D350B">
      <w:pPr>
        <w:pStyle w:val="ListParagraph"/>
        <w:numPr>
          <w:ilvl w:val="1"/>
          <w:numId w:val="22"/>
        </w:numPr>
        <w:spacing w:after="120" w:line="360" w:lineRule="atLeast"/>
        <w:jc w:val="both"/>
        <w:rPr>
          <w:rFonts w:asciiTheme="majorHAnsi" w:hAnsiTheme="majorHAnsi"/>
          <w:lang w:eastAsia="en-GB"/>
        </w:rPr>
      </w:pPr>
      <w:r w:rsidRPr="00B0688F">
        <w:rPr>
          <w:rFonts w:asciiTheme="majorHAnsi" w:hAnsiTheme="majorHAnsi"/>
          <w:lang w:eastAsia="en-GB"/>
        </w:rPr>
        <w:t xml:space="preserve"> We reserve the right to terminate events and/or games in any instance mentioned in the preceding clauses and in any other instance were any sort of abuse is detected.</w:t>
      </w:r>
    </w:p>
    <w:p w14:paraId="546DF6F9" w14:textId="54792D66" w:rsidR="003D350B" w:rsidRPr="003D350B" w:rsidRDefault="003D350B" w:rsidP="003D350B">
      <w:pPr>
        <w:pStyle w:val="ListParagraph"/>
        <w:spacing w:after="120" w:line="360" w:lineRule="atLeast"/>
        <w:ind w:left="826"/>
        <w:jc w:val="both"/>
        <w:rPr>
          <w:rFonts w:asciiTheme="majorHAnsi" w:hAnsiTheme="majorHAnsi"/>
          <w:lang w:eastAsia="en-GB"/>
        </w:rPr>
      </w:pPr>
      <w:r w:rsidRPr="00B0688F">
        <w:rPr>
          <w:rFonts w:asciiTheme="majorHAnsi" w:hAnsiTheme="majorHAnsi"/>
          <w:lang w:eastAsia="en-GB"/>
        </w:rPr>
        <w:t>Evidence on the above will be based on the size</w:t>
      </w:r>
      <w:ins w:id="201" w:author="MGA Changes" w:date="2016-12-12T17:05:00Z">
        <w:r w:rsidRPr="00B0688F">
          <w:rPr>
            <w:rFonts w:asciiTheme="majorHAnsi" w:hAnsiTheme="majorHAnsi"/>
            <w:lang w:eastAsia="en-GB"/>
          </w:rPr>
          <w:t>/</w:t>
        </w:r>
      </w:ins>
      <w:del w:id="202" w:author="MGA Changes" w:date="2016-12-12T17:05:00Z">
        <w:r w:rsidRPr="00B0688F">
          <w:rPr>
            <w:rFonts w:asciiTheme="majorHAnsi" w:hAnsiTheme="majorHAnsi"/>
            <w:lang w:eastAsia="en-GB"/>
          </w:rPr>
          <w:delText xml:space="preserve"> / </w:delText>
        </w:r>
      </w:del>
      <w:r w:rsidRPr="00B0688F">
        <w:rPr>
          <w:rFonts w:asciiTheme="majorHAnsi" w:hAnsiTheme="majorHAnsi"/>
          <w:lang w:eastAsia="en-GB"/>
        </w:rPr>
        <w:t>volume/</w:t>
      </w:r>
      <w:del w:id="203" w:author="MGA Changes" w:date="2016-12-12T17:05:00Z">
        <w:r w:rsidRPr="00B0688F">
          <w:rPr>
            <w:rFonts w:asciiTheme="majorHAnsi" w:hAnsiTheme="majorHAnsi"/>
            <w:lang w:eastAsia="en-GB"/>
          </w:rPr>
          <w:delText xml:space="preserve"> </w:delText>
        </w:r>
      </w:del>
      <w:r w:rsidRPr="00B0688F">
        <w:rPr>
          <w:rFonts w:asciiTheme="majorHAnsi" w:hAnsiTheme="majorHAnsi"/>
          <w:lang w:eastAsia="en-GB"/>
        </w:rPr>
        <w:t>number or pattern of bets placed with on our gaming portals and/or if a decision has been given by a relevant governing body of the sport in question</w:t>
      </w:r>
      <w:ins w:id="204" w:author="MGA Changes" w:date="2016-12-12T17:05:00Z">
        <w:r w:rsidR="00C173B1">
          <w:rPr>
            <w:rFonts w:asciiTheme="majorHAnsi" w:hAnsiTheme="majorHAnsi"/>
            <w:lang w:eastAsia="en-GB"/>
          </w:rPr>
          <w:t xml:space="preserve">, if </w:t>
        </w:r>
        <w:r w:rsidR="00D525F4">
          <w:rPr>
            <w:rFonts w:asciiTheme="majorHAnsi" w:hAnsiTheme="majorHAnsi"/>
            <w:lang w:eastAsia="en-GB"/>
          </w:rPr>
          <w:t xml:space="preserve">Sport </w:t>
        </w:r>
        <w:r w:rsidR="000E51F4">
          <w:rPr>
            <w:rFonts w:asciiTheme="majorHAnsi" w:hAnsiTheme="majorHAnsi"/>
            <w:lang w:eastAsia="en-GB"/>
          </w:rPr>
          <w:t>games are</w:t>
        </w:r>
        <w:r w:rsidR="00D525F4">
          <w:rPr>
            <w:rFonts w:asciiTheme="majorHAnsi" w:hAnsiTheme="majorHAnsi"/>
            <w:lang w:eastAsia="en-GB"/>
          </w:rPr>
          <w:t xml:space="preserve"> </w:t>
        </w:r>
        <w:r w:rsidR="00C173B1">
          <w:rPr>
            <w:rFonts w:asciiTheme="majorHAnsi" w:hAnsiTheme="majorHAnsi"/>
            <w:lang w:eastAsia="en-GB"/>
          </w:rPr>
          <w:t>applicable</w:t>
        </w:r>
        <w:r w:rsidR="00D525F4">
          <w:rPr>
            <w:rFonts w:asciiTheme="majorHAnsi" w:hAnsiTheme="majorHAnsi"/>
            <w:lang w:eastAsia="en-GB"/>
          </w:rPr>
          <w:t xml:space="preserve"> on this </w:t>
        </w:r>
        <w:r w:rsidR="000E51F4">
          <w:rPr>
            <w:rFonts w:asciiTheme="majorHAnsi" w:hAnsiTheme="majorHAnsi"/>
            <w:lang w:eastAsia="en-GB"/>
          </w:rPr>
          <w:t>domain</w:t>
        </w:r>
        <w:r w:rsidRPr="00B0688F">
          <w:rPr>
            <w:rFonts w:asciiTheme="majorHAnsi" w:hAnsiTheme="majorHAnsi"/>
            <w:lang w:eastAsia="en-GB"/>
          </w:rPr>
          <w:t>.</w:t>
        </w:r>
      </w:ins>
      <w:del w:id="205" w:author="MGA Changes" w:date="2016-12-12T17:05:00Z">
        <w:r w:rsidRPr="00B0688F">
          <w:rPr>
            <w:rFonts w:asciiTheme="majorHAnsi" w:hAnsiTheme="majorHAnsi"/>
            <w:lang w:eastAsia="en-GB"/>
          </w:rPr>
          <w:delText>.</w:delText>
        </w:r>
      </w:del>
      <w:r w:rsidRPr="003D350B">
        <w:rPr>
          <w:rFonts w:asciiTheme="majorHAnsi" w:hAnsiTheme="majorHAnsi"/>
          <w:lang w:eastAsia="en-GB"/>
        </w:rPr>
        <w:t xml:space="preserve"> </w:t>
      </w:r>
    </w:p>
    <w:p w14:paraId="75178553" w14:textId="72D56261" w:rsidR="00E03A14" w:rsidRPr="0010540C" w:rsidRDefault="00E03A14">
      <w:pPr>
        <w:pStyle w:val="ListParagraph"/>
        <w:numPr>
          <w:ilvl w:val="1"/>
          <w:numId w:val="22"/>
        </w:numPr>
        <w:spacing w:after="120" w:line="360" w:lineRule="atLeast"/>
        <w:jc w:val="both"/>
        <w:rPr>
          <w:rFonts w:asciiTheme="majorHAnsi" w:hAnsiTheme="majorHAnsi"/>
          <w:lang w:eastAsia="en-GB"/>
        </w:rPr>
        <w:pPrChange w:id="206" w:author="MGA Changes" w:date="2016-12-12T17:05:00Z">
          <w:pPr>
            <w:pStyle w:val="ListParagraph"/>
            <w:spacing w:after="120" w:line="360" w:lineRule="atLeast"/>
            <w:ind w:left="826"/>
            <w:jc w:val="both"/>
          </w:pPr>
        </w:pPrChange>
      </w:pPr>
      <w:r w:rsidRPr="00CA2A7E">
        <w:rPr>
          <w:rFonts w:asciiTheme="majorHAnsi" w:hAnsiTheme="majorHAnsi"/>
          <w:rPrChange w:id="207" w:author="MGA Changes" w:date="2016-12-12T17:05:00Z">
            <w:rPr>
              <w:rFonts w:asciiTheme="majorHAnsi" w:hAnsiTheme="majorHAnsi"/>
              <w:color w:val="000000"/>
              <w:shd w:val="clear" w:color="auto" w:fill="FFFFFF"/>
            </w:rPr>
          </w:rPrChange>
        </w:rPr>
        <w:t>Deposits made into your Account should be commensurate with intended game play. If there is a suspicion of abuse, (e.g. when a deposited amount is not used for an appropriate level of game play and the player requests a withdrawal in relation to that deposited amount; or where the Company suspects that the Player is abusing exchange rate fluctuations), we reserve the right to cancel the respective deposit/s in part or in full, to retract any costs that may have resulted in conjunction therewith and to close your Account indefinitely. In such instances, we further reserve the right to request and obtain satisfactory proof of deposit and additional copies of personal identification prior to processing any withdrawal request, and the processing of such a request shall be entirely at our discretion.</w:t>
      </w:r>
    </w:p>
    <w:p w14:paraId="0C13CA33" w14:textId="4297E7BA" w:rsidR="00545845" w:rsidRPr="0010540C" w:rsidRDefault="00545845" w:rsidP="00C01BB4">
      <w:pPr>
        <w:pStyle w:val="ListParagraph"/>
        <w:numPr>
          <w:ilvl w:val="0"/>
          <w:numId w:val="22"/>
        </w:numPr>
        <w:spacing w:before="360" w:after="120" w:line="360" w:lineRule="atLeast"/>
        <w:ind w:left="357" w:hanging="357"/>
        <w:contextualSpacing w:val="0"/>
        <w:jc w:val="both"/>
        <w:rPr>
          <w:rFonts w:asciiTheme="majorHAnsi" w:hAnsiTheme="majorHAnsi"/>
          <w:b/>
          <w:lang w:eastAsia="en-GB"/>
        </w:rPr>
      </w:pPr>
      <w:r w:rsidRPr="0010540C">
        <w:rPr>
          <w:rFonts w:asciiTheme="majorHAnsi" w:hAnsiTheme="majorHAnsi"/>
          <w:b/>
          <w:lang w:eastAsia="en-GB"/>
        </w:rPr>
        <w:t>OTHER PROHIBITED ACTIVITES</w:t>
      </w:r>
    </w:p>
    <w:p w14:paraId="6E40BE7F" w14:textId="77777777" w:rsidR="00545845" w:rsidRPr="0010540C" w:rsidRDefault="00545845" w:rsidP="00C01BB4">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lang w:eastAsia="en-GB"/>
        </w:rPr>
        <w:t>You should not use the Website for any purpose which is considered to be defamatory, abusive, obscene, racist, sexist, discriminatory, or offensive. You must not use any abusive or aggressive language or images; swear, threaten, harass or abuse any other person, including other users, or behave in such a manner towards any Company staff used to provide the Website or Customer Services.</w:t>
      </w:r>
    </w:p>
    <w:p w14:paraId="44D90247" w14:textId="77777777" w:rsidR="00545845" w:rsidRPr="0010540C" w:rsidRDefault="00545845" w:rsidP="00C01BB4">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lang w:eastAsia="en-GB"/>
        </w:rPr>
        <w:t>You shall not corrupt the Website, flood the Website with information so as to cause the Website to not function, nor use any features which may affect the function of the Website in any way for example (but not limited to) releasing or propagating viruses, worms, logic bombs or similar. Any multiple submissions or "spam" are strictly prohibited. You must not interfere or tamper with, remove or otherwise alter in any way, any information in any form which is included on the Website.</w:t>
      </w:r>
    </w:p>
    <w:p w14:paraId="5439263F" w14:textId="77777777" w:rsidR="00545845" w:rsidRPr="0010540C" w:rsidRDefault="00545845" w:rsidP="00C01BB4">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lang w:eastAsia="en-GB"/>
        </w:rPr>
        <w:t>You shall use the Website for personal entertainment only and shall not be allowed to reproduce the Website or any part of it in any form whatsoever without our express consent.</w:t>
      </w:r>
    </w:p>
    <w:p w14:paraId="2F7D3187" w14:textId="77777777" w:rsidR="00545845" w:rsidRPr="0010540C" w:rsidRDefault="00545845" w:rsidP="00C01BB4">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rPr>
        <w:t>You must not attempt to gain unauthorised access to the Website, the servers on which the Website is stored or any server, computer or database connected to the Website. You must not attack the Website via a denial-of-service attack or similar. When breaching this provision we will report any such breach to the relevant law enforcement authorities and we will co-operate with those authorities by disclosing your identity to them. In the event of such a breach, your right to use the Website will cease immediately.</w:t>
      </w:r>
    </w:p>
    <w:p w14:paraId="70E1DE6F" w14:textId="21477E17" w:rsidR="00545845" w:rsidRPr="0010540C" w:rsidRDefault="00545845" w:rsidP="00C01BB4">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rPr>
        <w:t>We will not be liable for any loss or damage caused by a distributed denial-of-service attack, viruses or other technologically harmful material that may infe</w:t>
      </w:r>
      <w:r w:rsidR="00367BFF">
        <w:rPr>
          <w:rFonts w:asciiTheme="majorHAnsi" w:hAnsiTheme="majorHAnsi"/>
        </w:rPr>
        <w:t>ct y</w:t>
      </w:r>
      <w:r w:rsidRPr="0010540C">
        <w:rPr>
          <w:rFonts w:asciiTheme="majorHAnsi" w:hAnsiTheme="majorHAnsi"/>
        </w:rPr>
        <w:t>our computer equipment, computer programs, data or oth</w:t>
      </w:r>
      <w:r w:rsidR="00367BFF">
        <w:rPr>
          <w:rFonts w:asciiTheme="majorHAnsi" w:hAnsiTheme="majorHAnsi"/>
        </w:rPr>
        <w:t>er proprietary material due to your use of the Website or to y</w:t>
      </w:r>
      <w:r w:rsidRPr="0010540C">
        <w:rPr>
          <w:rFonts w:asciiTheme="majorHAnsi" w:hAnsiTheme="majorHAnsi"/>
        </w:rPr>
        <w:t>our downloading of any material posted on such Website, or on any website linked to the Website.</w:t>
      </w:r>
    </w:p>
    <w:p w14:paraId="5BE9BA59" w14:textId="15F7DA6E" w:rsidR="00545845" w:rsidRPr="0010540C" w:rsidRDefault="00545845" w:rsidP="0010540C">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rPr>
        <w:t>It is prohibited to sell, transfer and/or acquire accounts from other players.</w:t>
      </w:r>
    </w:p>
    <w:p w14:paraId="309ECBB0" w14:textId="77777777" w:rsidR="00545845" w:rsidRPr="0010540C" w:rsidRDefault="00545845" w:rsidP="00C01BB4">
      <w:pPr>
        <w:pStyle w:val="ListParagraph"/>
        <w:numPr>
          <w:ilvl w:val="0"/>
          <w:numId w:val="22"/>
        </w:numPr>
        <w:spacing w:before="360" w:after="120" w:line="360" w:lineRule="atLeast"/>
        <w:ind w:left="357" w:hanging="357"/>
        <w:contextualSpacing w:val="0"/>
        <w:jc w:val="both"/>
        <w:rPr>
          <w:rFonts w:asciiTheme="majorHAnsi" w:hAnsiTheme="majorHAnsi"/>
          <w:b/>
          <w:lang w:eastAsia="en-GB"/>
        </w:rPr>
      </w:pPr>
      <w:r w:rsidRPr="0010540C">
        <w:rPr>
          <w:rFonts w:asciiTheme="majorHAnsi" w:hAnsiTheme="majorHAnsi"/>
          <w:b/>
          <w:lang w:eastAsia="en-GB"/>
        </w:rPr>
        <w:t>CLOSURE AND TERMINATION BY US</w:t>
      </w:r>
    </w:p>
    <w:p w14:paraId="56F8F33B" w14:textId="1390AFC9" w:rsidR="00545845" w:rsidRPr="0010540C" w:rsidRDefault="00545845" w:rsidP="00C01BB4">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lang w:eastAsia="en-GB"/>
        </w:rPr>
        <w:t>It is company policy in the interests of security and in accordance with Maltese legislation, that if no tr</w:t>
      </w:r>
      <w:r w:rsidR="00367BFF">
        <w:rPr>
          <w:rFonts w:asciiTheme="majorHAnsi" w:hAnsiTheme="majorHAnsi"/>
          <w:lang w:eastAsia="en-GB"/>
        </w:rPr>
        <w:t>ansaction has been recorded on y</w:t>
      </w:r>
      <w:r w:rsidRPr="0010540C">
        <w:rPr>
          <w:rFonts w:asciiTheme="majorHAnsi" w:hAnsiTheme="majorHAnsi"/>
          <w:lang w:eastAsia="en-GB"/>
        </w:rPr>
        <w:t>our Account for thirty months (an “Inactive Account”), we shall remit the balance in that account to you. If you cannot be satisfactorily located any funds in that account will be handed over to the</w:t>
      </w:r>
      <w:r w:rsidR="00F07BEC" w:rsidRPr="0010540C">
        <w:rPr>
          <w:rFonts w:asciiTheme="majorHAnsi" w:hAnsiTheme="majorHAnsi"/>
          <w:lang w:eastAsia="en-GB"/>
        </w:rPr>
        <w:t xml:space="preserve"> </w:t>
      </w:r>
      <w:ins w:id="208" w:author="MGA Changes" w:date="2016-12-12T17:05:00Z">
        <w:r w:rsidR="009D466F">
          <w:rPr>
            <w:rFonts w:asciiTheme="majorHAnsi" w:hAnsiTheme="majorHAnsi"/>
            <w:lang w:eastAsia="en-GB"/>
          </w:rPr>
          <w:t>competent</w:t>
        </w:r>
      </w:ins>
      <w:del w:id="209" w:author="MGA Changes" w:date="2016-12-12T17:05:00Z">
        <w:r w:rsidR="00F07BEC" w:rsidRPr="0010540C">
          <w:rPr>
            <w:rFonts w:asciiTheme="majorHAnsi" w:hAnsiTheme="majorHAnsi"/>
            <w:lang w:eastAsia="en-GB"/>
          </w:rPr>
          <w:delText>Malta Gaming</w:delText>
        </w:r>
      </w:del>
      <w:r w:rsidR="00F07BEC" w:rsidRPr="0010540C">
        <w:rPr>
          <w:rFonts w:asciiTheme="majorHAnsi" w:hAnsiTheme="majorHAnsi"/>
          <w:lang w:eastAsia="en-GB"/>
        </w:rPr>
        <w:t xml:space="preserve"> Authority</w:t>
      </w:r>
      <w:r w:rsidRPr="0010540C">
        <w:rPr>
          <w:rFonts w:asciiTheme="majorHAnsi" w:hAnsiTheme="majorHAnsi"/>
          <w:lang w:eastAsia="en-GB"/>
        </w:rPr>
        <w:t xml:space="preserve">. </w:t>
      </w:r>
      <w:del w:id="210" w:author="Mario Karagiorgas" w:date="2016-12-12T17:12:00Z">
        <w:r w:rsidRPr="0010540C" w:rsidDel="00E878CE">
          <w:rPr>
            <w:rFonts w:asciiTheme="majorHAnsi" w:hAnsiTheme="majorHAnsi"/>
            <w:lang w:eastAsia="en-GB"/>
          </w:rPr>
          <w:delText>Thus</w:delText>
        </w:r>
      </w:del>
      <w:ins w:id="211" w:author="Mario Karagiorgas" w:date="2016-12-12T17:12:00Z">
        <w:r w:rsidR="00E878CE" w:rsidRPr="0010540C">
          <w:rPr>
            <w:rFonts w:asciiTheme="majorHAnsi" w:hAnsiTheme="majorHAnsi"/>
            <w:lang w:eastAsia="en-GB"/>
          </w:rPr>
          <w:t>Thus,</w:t>
        </w:r>
      </w:ins>
      <w:r w:rsidRPr="0010540C">
        <w:rPr>
          <w:rFonts w:asciiTheme="majorHAnsi" w:hAnsiTheme="majorHAnsi"/>
          <w:lang w:eastAsia="en-GB"/>
        </w:rPr>
        <w:t xml:space="preserve"> the funds are available to the player wishing to withdraw them.</w:t>
      </w:r>
    </w:p>
    <w:p w14:paraId="27980589" w14:textId="5BB8DE69" w:rsidR="00545845" w:rsidRPr="0010540C" w:rsidRDefault="00545845" w:rsidP="00C01BB4">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lang w:eastAsia="en-GB"/>
        </w:rPr>
        <w:t>Your Inactive Account will be terminated with written notice (or attempted notice) using your contact details. In the event of any such termination by us, other than where such closure and termination is made pursuant to paragraph 11 (Collusion, Cheating, Fraud and Cr</w:t>
      </w:r>
      <w:r w:rsidR="006278F3" w:rsidRPr="0010540C">
        <w:rPr>
          <w:rFonts w:asciiTheme="majorHAnsi" w:hAnsiTheme="majorHAnsi"/>
          <w:lang w:eastAsia="en-GB"/>
        </w:rPr>
        <w:t>iminal Activity) or paragraph 18</w:t>
      </w:r>
      <w:r w:rsidRPr="0010540C">
        <w:rPr>
          <w:rFonts w:asciiTheme="majorHAnsi" w:hAnsiTheme="majorHAnsi"/>
          <w:lang w:eastAsia="en-GB"/>
        </w:rPr>
        <w:t xml:space="preserve"> (Breach of the Terms of Use) of these Terms,</w:t>
      </w:r>
      <w:r w:rsidR="00367BFF">
        <w:rPr>
          <w:rFonts w:asciiTheme="majorHAnsi" w:hAnsiTheme="majorHAnsi"/>
          <w:lang w:eastAsia="en-GB"/>
        </w:rPr>
        <w:t xml:space="preserve"> we will refund the balance of y</w:t>
      </w:r>
      <w:r w:rsidRPr="0010540C">
        <w:rPr>
          <w:rFonts w:asciiTheme="majorHAnsi" w:hAnsiTheme="majorHAnsi"/>
          <w:lang w:eastAsia="en-GB"/>
        </w:rPr>
        <w:t xml:space="preserve">our Account to you. If you cannot be located, the funds shall be remitted to the relevant gambling authority. </w:t>
      </w:r>
    </w:p>
    <w:p w14:paraId="0E193037" w14:textId="77777777" w:rsidR="00545845" w:rsidRPr="0010540C" w:rsidRDefault="00545845" w:rsidP="00C01BB4">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lang w:eastAsia="en-GB"/>
        </w:rPr>
        <w:t xml:space="preserve">The company may refuse to open an account or may opt to close a players’ account which has already been opened at its own discretion. Notwithstanding this all contractual obligations already undertaken or entered into will be honoured. </w:t>
      </w:r>
    </w:p>
    <w:p w14:paraId="775B607B" w14:textId="77777777" w:rsidR="00545845" w:rsidRPr="0010540C" w:rsidRDefault="00545845" w:rsidP="00C01BB4">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lang w:eastAsia="en-GB"/>
        </w:rPr>
        <w:t xml:space="preserve">In the event of any suspicious transaction/s, the company reserves the right to suspend or block a players’ account and withhold funds as may be required by law. Or the competent Authority. </w:t>
      </w:r>
    </w:p>
    <w:p w14:paraId="079138DC" w14:textId="77777777" w:rsidR="00545845" w:rsidRPr="0010540C" w:rsidRDefault="00545845" w:rsidP="00C01BB4">
      <w:pPr>
        <w:pStyle w:val="ListParagraph"/>
        <w:numPr>
          <w:ilvl w:val="0"/>
          <w:numId w:val="22"/>
        </w:numPr>
        <w:spacing w:before="360" w:after="120" w:line="360" w:lineRule="atLeast"/>
        <w:ind w:left="357" w:hanging="357"/>
        <w:contextualSpacing w:val="0"/>
        <w:jc w:val="both"/>
        <w:rPr>
          <w:rFonts w:asciiTheme="majorHAnsi" w:hAnsiTheme="majorHAnsi"/>
          <w:lang w:eastAsia="en-GB"/>
        </w:rPr>
      </w:pPr>
      <w:r w:rsidRPr="0010540C">
        <w:rPr>
          <w:rFonts w:asciiTheme="majorHAnsi" w:hAnsiTheme="majorHAnsi"/>
          <w:b/>
          <w:lang w:eastAsia="en-GB"/>
        </w:rPr>
        <w:t>ALTERATION OF THE WEBSITE</w:t>
      </w:r>
    </w:p>
    <w:p w14:paraId="693F123B" w14:textId="21B0F914" w:rsidR="00545845" w:rsidRPr="0010540C" w:rsidRDefault="00545845" w:rsidP="0010540C">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lang w:eastAsia="en-GB"/>
        </w:rPr>
        <w:t>We may, in our absolute discretion, alter or amend any product offered via the Website at any time for the purpose of maintaining the Website.</w:t>
      </w:r>
    </w:p>
    <w:p w14:paraId="33AB581F" w14:textId="216E1831" w:rsidR="00545845" w:rsidRPr="0010540C" w:rsidRDefault="00545845" w:rsidP="00C01BB4">
      <w:pPr>
        <w:pStyle w:val="ListParagraph"/>
        <w:numPr>
          <w:ilvl w:val="0"/>
          <w:numId w:val="22"/>
        </w:numPr>
        <w:spacing w:before="360" w:after="120" w:line="360" w:lineRule="atLeast"/>
        <w:ind w:left="357" w:hanging="357"/>
        <w:contextualSpacing w:val="0"/>
        <w:jc w:val="both"/>
        <w:rPr>
          <w:rFonts w:asciiTheme="majorHAnsi" w:hAnsiTheme="majorHAnsi"/>
          <w:lang w:eastAsia="en-GB"/>
        </w:rPr>
      </w:pPr>
      <w:bookmarkStart w:id="212" w:name="_Ref217258107"/>
      <w:r w:rsidRPr="0010540C">
        <w:rPr>
          <w:rFonts w:asciiTheme="majorHAnsi" w:hAnsiTheme="majorHAnsi"/>
          <w:lang w:eastAsia="en-GB"/>
        </w:rPr>
        <w:t xml:space="preserve"> </w:t>
      </w:r>
      <w:r w:rsidR="00987E9B">
        <w:rPr>
          <w:rFonts w:asciiTheme="majorHAnsi" w:hAnsiTheme="majorHAnsi"/>
          <w:b/>
          <w:lang w:eastAsia="en-GB"/>
        </w:rPr>
        <w:t>TECHNICAL</w:t>
      </w:r>
      <w:r w:rsidRPr="0010540C">
        <w:rPr>
          <w:rFonts w:asciiTheme="majorHAnsi" w:hAnsiTheme="majorHAnsi"/>
          <w:b/>
          <w:lang w:eastAsia="en-GB"/>
        </w:rPr>
        <w:t xml:space="preserve"> FAILURE</w:t>
      </w:r>
      <w:bookmarkEnd w:id="212"/>
    </w:p>
    <w:p w14:paraId="4F606C4F" w14:textId="0A06B2A0" w:rsidR="00545845" w:rsidRPr="0010540C" w:rsidRDefault="00545845">
      <w:pPr>
        <w:pStyle w:val="ListParagraph"/>
        <w:numPr>
          <w:ilvl w:val="1"/>
          <w:numId w:val="22"/>
        </w:numPr>
        <w:rPr>
          <w:rFonts w:asciiTheme="majorHAnsi" w:hAnsiTheme="majorHAnsi"/>
          <w:lang w:eastAsia="en-GB"/>
        </w:rPr>
        <w:pPrChange w:id="213" w:author="MGA Changes" w:date="2016-12-12T17:05:00Z">
          <w:pPr>
            <w:pStyle w:val="ListParagraph"/>
            <w:numPr>
              <w:ilvl w:val="1"/>
              <w:numId w:val="22"/>
            </w:numPr>
            <w:spacing w:after="120" w:line="360" w:lineRule="atLeast"/>
            <w:ind w:left="826" w:hanging="400"/>
            <w:jc w:val="both"/>
          </w:pPr>
        </w:pPrChange>
      </w:pPr>
      <w:r w:rsidRPr="0010540C">
        <w:rPr>
          <w:rFonts w:asciiTheme="majorHAnsi" w:hAnsiTheme="majorHAnsi"/>
          <w:lang w:eastAsia="en-GB"/>
        </w:rPr>
        <w:t xml:space="preserve">Where </w:t>
      </w:r>
      <w:ins w:id="214" w:author="MGA Changes" w:date="2016-12-12T17:05:00Z">
        <w:r w:rsidR="00AD0CB4" w:rsidRPr="009913AB">
          <w:rPr>
            <w:rFonts w:asciiTheme="majorHAnsi" w:hAnsiTheme="majorHAnsi"/>
            <w:lang w:eastAsia="en-GB"/>
          </w:rPr>
          <w:t xml:space="preserve">an </w:t>
        </w:r>
      </w:ins>
      <w:r w:rsidRPr="0010540C">
        <w:rPr>
          <w:rFonts w:asciiTheme="majorHAnsi" w:hAnsiTheme="majorHAnsi"/>
          <w:lang w:eastAsia="en-GB"/>
        </w:rPr>
        <w:t xml:space="preserve">unexpected </w:t>
      </w:r>
      <w:ins w:id="215" w:author="MGA Changes" w:date="2016-12-12T17:05:00Z">
        <w:r w:rsidR="00AD0CB4" w:rsidRPr="009913AB">
          <w:rPr>
            <w:rFonts w:asciiTheme="majorHAnsi" w:hAnsiTheme="majorHAnsi"/>
            <w:lang w:eastAsia="en-GB"/>
          </w:rPr>
          <w:t xml:space="preserve">flaw occurs in the </w:t>
        </w:r>
      </w:ins>
      <w:r w:rsidRPr="0010540C">
        <w:rPr>
          <w:rFonts w:asciiTheme="majorHAnsi" w:hAnsiTheme="majorHAnsi"/>
          <w:lang w:eastAsia="en-GB"/>
        </w:rPr>
        <w:t>system</w:t>
      </w:r>
      <w:ins w:id="216" w:author="MGA Changes" w:date="2016-12-12T17:05:00Z">
        <w:r w:rsidR="00AD0CB4" w:rsidRPr="009913AB">
          <w:rPr>
            <w:rFonts w:asciiTheme="majorHAnsi" w:hAnsiTheme="majorHAnsi"/>
            <w:lang w:eastAsia="en-GB"/>
          </w:rPr>
          <w:t>, we will take all reasonable steps to remedy any</w:t>
        </w:r>
      </w:ins>
      <w:del w:id="217" w:author="MGA Changes" w:date="2016-12-12T17:05:00Z">
        <w:r w:rsidRPr="0010540C">
          <w:rPr>
            <w:rFonts w:asciiTheme="majorHAnsi" w:hAnsiTheme="majorHAnsi"/>
            <w:lang w:eastAsia="en-GB"/>
          </w:rPr>
          <w:delText xml:space="preserve"> flaws,</w:delText>
        </w:r>
      </w:del>
      <w:r w:rsidRPr="0010540C">
        <w:rPr>
          <w:rFonts w:asciiTheme="majorHAnsi" w:hAnsiTheme="majorHAnsi"/>
          <w:lang w:eastAsia="en-GB"/>
        </w:rPr>
        <w:t xml:space="preserve"> faults or errors </w:t>
      </w:r>
      <w:ins w:id="218" w:author="MGA Changes" w:date="2016-12-12T17:05:00Z">
        <w:r w:rsidR="00AD0CB4" w:rsidRPr="009913AB">
          <w:rPr>
            <w:rFonts w:asciiTheme="majorHAnsi" w:hAnsiTheme="majorHAnsi"/>
            <w:lang w:eastAsia="en-GB"/>
          </w:rPr>
          <w:t>related to</w:t>
        </w:r>
      </w:ins>
      <w:del w:id="219" w:author="MGA Changes" w:date="2016-12-12T17:05:00Z">
        <w:r w:rsidRPr="0010540C">
          <w:rPr>
            <w:rFonts w:asciiTheme="majorHAnsi" w:hAnsiTheme="majorHAnsi"/>
            <w:lang w:eastAsia="en-GB"/>
          </w:rPr>
          <w:delText>occur in</w:delText>
        </w:r>
      </w:del>
      <w:r w:rsidRPr="0010540C">
        <w:rPr>
          <w:rFonts w:asciiTheme="majorHAnsi" w:hAnsiTheme="majorHAnsi"/>
          <w:lang w:eastAsia="en-GB"/>
        </w:rPr>
        <w:t xml:space="preserve"> the software or hardware which we use to provide the Website</w:t>
      </w:r>
      <w:ins w:id="220" w:author="MGA Changes" w:date="2016-12-12T17:05:00Z">
        <w:r w:rsidR="00AD0CB4" w:rsidRPr="009913AB">
          <w:rPr>
            <w:rFonts w:asciiTheme="majorHAnsi" w:hAnsiTheme="majorHAnsi"/>
            <w:lang w:eastAsia="en-GB"/>
          </w:rPr>
          <w:t xml:space="preserve">, as soon as reasonably practicable. In the eventuality that such error or fault has caused a game to be interrupted in such a way that the game cannot be resumed from the exact same position without any detriment to you or other players, we will take all reasonable steps to treat you in a fair manner. This may include reinstating the balance on your Account and reverting to the position existing following completion of the last bet or game logged immediately prior to the occurrence of </w:t>
        </w:r>
      </w:ins>
      <w:del w:id="221" w:author="MGA Changes" w:date="2016-12-12T17:05:00Z">
        <w:r w:rsidRPr="0010540C">
          <w:rPr>
            <w:rFonts w:asciiTheme="majorHAnsi" w:hAnsiTheme="majorHAnsi"/>
            <w:lang w:eastAsia="en-GB"/>
          </w:rPr>
          <w:delText xml:space="preserve"> we will take immediate steps to remedy </w:delText>
        </w:r>
      </w:del>
      <w:r w:rsidRPr="0010540C">
        <w:rPr>
          <w:rFonts w:asciiTheme="majorHAnsi" w:hAnsiTheme="majorHAnsi"/>
          <w:lang w:eastAsia="en-GB"/>
        </w:rPr>
        <w:t>the problem.</w:t>
      </w:r>
      <w:del w:id="222" w:author="MGA Changes" w:date="2016-12-12T17:05:00Z">
        <w:r w:rsidRPr="0010540C">
          <w:rPr>
            <w:rFonts w:asciiTheme="majorHAnsi" w:hAnsiTheme="majorHAnsi"/>
            <w:lang w:eastAsia="en-GB"/>
          </w:rPr>
          <w:delText xml:space="preserve"> </w:delText>
        </w:r>
      </w:del>
    </w:p>
    <w:p w14:paraId="3DFF6CCE" w14:textId="77777777" w:rsidR="00AD0CB4" w:rsidRPr="00F74277" w:rsidRDefault="00AD0CB4" w:rsidP="00AD0CB4">
      <w:pPr>
        <w:pStyle w:val="ListParagraph"/>
        <w:numPr>
          <w:ilvl w:val="1"/>
          <w:numId w:val="22"/>
        </w:numPr>
        <w:spacing w:after="120"/>
        <w:rPr>
          <w:ins w:id="223" w:author="MGA Changes" w:date="2016-12-12T17:05:00Z"/>
          <w:rFonts w:asciiTheme="majorHAnsi" w:hAnsiTheme="majorHAnsi"/>
          <w:lang w:eastAsia="en-GB"/>
        </w:rPr>
      </w:pPr>
      <w:ins w:id="224" w:author="MGA Changes" w:date="2016-12-12T17:05:00Z">
        <w:r w:rsidRPr="00F74277">
          <w:rPr>
            <w:rFonts w:asciiTheme="majorHAnsi" w:hAnsiTheme="majorHAnsi"/>
            <w:lang w:eastAsia="en-GB"/>
          </w:rPr>
          <w:t xml:space="preserve">In the event of a disconnection occurring during a casino game, you will be able to reconnect to the casino, return to the game that you were playing, and you will be prompted to resume your unfinished game. </w:t>
        </w:r>
      </w:ins>
    </w:p>
    <w:p w14:paraId="0AFDFC06" w14:textId="77777777" w:rsidR="00AD0CB4" w:rsidRPr="00F74277" w:rsidRDefault="00AD0CB4" w:rsidP="00AD0CB4">
      <w:pPr>
        <w:pStyle w:val="ListParagraph"/>
        <w:numPr>
          <w:ilvl w:val="1"/>
          <w:numId w:val="22"/>
        </w:numPr>
        <w:spacing w:after="120"/>
        <w:rPr>
          <w:ins w:id="225" w:author="MGA Changes" w:date="2016-12-12T17:05:00Z"/>
          <w:rFonts w:asciiTheme="majorHAnsi" w:hAnsiTheme="majorHAnsi"/>
          <w:lang w:eastAsia="en-GB"/>
        </w:rPr>
      </w:pPr>
      <w:ins w:id="226" w:author="MGA Changes" w:date="2016-12-12T17:05:00Z">
        <w:r w:rsidRPr="00F74277">
          <w:rPr>
            <w:rFonts w:asciiTheme="majorHAnsi" w:hAnsiTheme="majorHAnsi"/>
            <w:lang w:eastAsia="en-GB"/>
          </w:rPr>
          <w:t>Since live games are concluded in real time, they constitute an exception to the above, and inaction by you will be taken as your choice and the game will eventually end. For games where no additional action is required from you after placing a bet, for example with a slot machine, you can check the outcome of the bet by visiting your betting history. The disconnection will not have affected the game, and you will have the same chance of winning as if you had watched the outcome on your screen.</w:t>
        </w:r>
      </w:ins>
    </w:p>
    <w:p w14:paraId="4CBA15D8" w14:textId="77777777" w:rsidR="00AD0CB4" w:rsidRPr="00F74277" w:rsidRDefault="00AD0CB4" w:rsidP="00AD0CB4">
      <w:pPr>
        <w:pStyle w:val="ListParagraph"/>
        <w:numPr>
          <w:ilvl w:val="1"/>
          <w:numId w:val="22"/>
        </w:numPr>
        <w:spacing w:after="120"/>
        <w:rPr>
          <w:ins w:id="227" w:author="MGA Changes" w:date="2016-12-12T17:05:00Z"/>
          <w:rFonts w:asciiTheme="majorHAnsi" w:hAnsiTheme="majorHAnsi"/>
          <w:lang w:eastAsia="en-GB"/>
        </w:rPr>
      </w:pPr>
      <w:ins w:id="228" w:author="MGA Changes" w:date="2016-12-12T17:05:00Z">
        <w:r w:rsidRPr="00F74277">
          <w:rPr>
            <w:rFonts w:asciiTheme="majorHAnsi" w:hAnsiTheme="majorHAnsi"/>
            <w:lang w:eastAsia="en-GB"/>
          </w:rPr>
          <w:t>When you access the website you should be aware that you may be using equipment or a connection which is not as fast as that used by other players. This may have an impact on your performance in time critical events offered on the website.</w:t>
        </w:r>
      </w:ins>
    </w:p>
    <w:p w14:paraId="412804BE" w14:textId="77E30FD6" w:rsidR="00545845" w:rsidRPr="0010540C" w:rsidRDefault="00545845" w:rsidP="00C01BB4">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lang w:eastAsia="en-GB"/>
        </w:rPr>
        <w:t xml:space="preserve">We do not accept any liability for </w:t>
      </w:r>
      <w:r w:rsidR="00987E9B">
        <w:rPr>
          <w:rFonts w:asciiTheme="majorHAnsi" w:hAnsiTheme="majorHAnsi"/>
          <w:lang w:eastAsia="en-GB"/>
        </w:rPr>
        <w:t>technical</w:t>
      </w:r>
      <w:r w:rsidRPr="0010540C">
        <w:rPr>
          <w:rFonts w:asciiTheme="majorHAnsi" w:hAnsiTheme="majorHAnsi"/>
          <w:lang w:eastAsia="en-GB"/>
        </w:rPr>
        <w:t xml:space="preserve"> failures which are caused by your equipment used to access the Website or faults which relate to your internet service provider.</w:t>
      </w:r>
    </w:p>
    <w:p w14:paraId="374AB209" w14:textId="77777777" w:rsidR="00545845" w:rsidRPr="0010540C" w:rsidRDefault="00545845" w:rsidP="00C01BB4">
      <w:pPr>
        <w:pStyle w:val="ListParagraph"/>
        <w:numPr>
          <w:ilvl w:val="0"/>
          <w:numId w:val="22"/>
        </w:numPr>
        <w:spacing w:before="360" w:after="120" w:line="360" w:lineRule="atLeast"/>
        <w:ind w:left="357" w:hanging="357"/>
        <w:contextualSpacing w:val="0"/>
        <w:jc w:val="both"/>
        <w:rPr>
          <w:rFonts w:asciiTheme="majorHAnsi" w:hAnsiTheme="majorHAnsi"/>
          <w:lang w:eastAsia="en-GB"/>
        </w:rPr>
      </w:pPr>
      <w:bookmarkStart w:id="229" w:name="_Ref222127007"/>
      <w:r w:rsidRPr="0010540C">
        <w:rPr>
          <w:rFonts w:asciiTheme="majorHAnsi" w:hAnsiTheme="majorHAnsi"/>
          <w:lang w:eastAsia="en-GB"/>
        </w:rPr>
        <w:t xml:space="preserve"> </w:t>
      </w:r>
      <w:r w:rsidRPr="0010540C">
        <w:rPr>
          <w:rFonts w:asciiTheme="majorHAnsi" w:hAnsiTheme="majorHAnsi"/>
          <w:b/>
          <w:lang w:eastAsia="en-GB"/>
        </w:rPr>
        <w:t>ERRORS OR OMISSIONS</w:t>
      </w:r>
      <w:bookmarkEnd w:id="229"/>
    </w:p>
    <w:p w14:paraId="3E8819E4" w14:textId="2DD42339" w:rsidR="00902FD6" w:rsidRPr="00921B91" w:rsidRDefault="00545845" w:rsidP="00902FD6">
      <w:pPr>
        <w:pStyle w:val="ListParagraph"/>
        <w:numPr>
          <w:ilvl w:val="1"/>
          <w:numId w:val="22"/>
        </w:numPr>
        <w:spacing w:after="120"/>
        <w:jc w:val="both"/>
        <w:rPr>
          <w:rFonts w:asciiTheme="majorHAnsi" w:hAnsiTheme="majorHAnsi"/>
          <w:lang w:eastAsia="en-GB"/>
        </w:rPr>
      </w:pPr>
      <w:bookmarkStart w:id="230" w:name="_Ref223495017"/>
      <w:r w:rsidRPr="0010540C">
        <w:rPr>
          <w:rFonts w:asciiTheme="majorHAnsi" w:hAnsiTheme="majorHAnsi"/>
          <w:lang w:eastAsia="en-GB"/>
        </w:rPr>
        <w:t xml:space="preserve">A number of circumstances may arise where a bet is accepted, or a payment is made, by us in Error. </w:t>
      </w:r>
      <w:bookmarkEnd w:id="230"/>
      <w:r w:rsidR="00902FD6" w:rsidRPr="00921B91">
        <w:rPr>
          <w:rFonts w:asciiTheme="majorHAnsi" w:hAnsiTheme="majorHAnsi"/>
          <w:lang w:eastAsia="en-GB"/>
        </w:rPr>
        <w:t xml:space="preserve">Reasonable efforts are undertaken to prevent errors or </w:t>
      </w:r>
      <w:del w:id="231" w:author="Mario Karagiorgas" w:date="2016-12-12T17:12:00Z">
        <w:r w:rsidR="00902FD6" w:rsidRPr="00921B91" w:rsidDel="00E878CE">
          <w:rPr>
            <w:rFonts w:asciiTheme="majorHAnsi" w:hAnsiTheme="majorHAnsi"/>
            <w:lang w:eastAsia="en-GB"/>
          </w:rPr>
          <w:delText>omissions,</w:delText>
        </w:r>
      </w:del>
      <w:ins w:id="232" w:author="Mario Karagiorgas" w:date="2016-12-12T17:12:00Z">
        <w:r w:rsidR="00E878CE" w:rsidRPr="00921B91">
          <w:rPr>
            <w:rFonts w:asciiTheme="majorHAnsi" w:hAnsiTheme="majorHAnsi"/>
            <w:lang w:eastAsia="en-GB"/>
          </w:rPr>
          <w:t>omissions;</w:t>
        </w:r>
      </w:ins>
      <w:r w:rsidR="00902FD6" w:rsidRPr="00921B91">
        <w:rPr>
          <w:rFonts w:asciiTheme="majorHAnsi" w:hAnsiTheme="majorHAnsi"/>
          <w:lang w:eastAsia="en-GB"/>
        </w:rPr>
        <w:t xml:space="preserve"> </w:t>
      </w:r>
      <w:del w:id="233" w:author="Mario Karagiorgas" w:date="2016-12-12T17:12:00Z">
        <w:r w:rsidR="00902FD6" w:rsidRPr="00921B91" w:rsidDel="00E878CE">
          <w:rPr>
            <w:rFonts w:asciiTheme="majorHAnsi" w:hAnsiTheme="majorHAnsi"/>
            <w:lang w:eastAsia="en-GB"/>
          </w:rPr>
          <w:delText>however</w:delText>
        </w:r>
      </w:del>
      <w:ins w:id="234" w:author="Mario Karagiorgas" w:date="2016-12-12T17:12:00Z">
        <w:r w:rsidR="00E878CE" w:rsidRPr="00921B91">
          <w:rPr>
            <w:rFonts w:asciiTheme="majorHAnsi" w:hAnsiTheme="majorHAnsi"/>
            <w:lang w:eastAsia="en-GB"/>
          </w:rPr>
          <w:t>however,</w:t>
        </w:r>
      </w:ins>
      <w:r w:rsidR="00902FD6" w:rsidRPr="00921B91">
        <w:rPr>
          <w:rFonts w:asciiTheme="majorHAnsi" w:hAnsiTheme="majorHAnsi"/>
          <w:lang w:eastAsia="en-GB"/>
        </w:rPr>
        <w:t xml:space="preserve"> system problems or human error may lead to such circumstances. Such circumstances may include, without being limited to, the hereunder situations</w:t>
      </w:r>
      <w:ins w:id="235" w:author="MGA Changes" w:date="2016-12-12T17:05:00Z">
        <w:r w:rsidR="008433FE">
          <w:rPr>
            <w:rFonts w:asciiTheme="majorHAnsi" w:hAnsiTheme="majorHAnsi"/>
            <w:lang w:eastAsia="en-GB"/>
          </w:rPr>
          <w:t>,</w:t>
        </w:r>
        <w:r w:rsidR="00070D30">
          <w:rPr>
            <w:rFonts w:asciiTheme="majorHAnsi" w:hAnsiTheme="majorHAnsi"/>
            <w:lang w:eastAsia="en-GB"/>
          </w:rPr>
          <w:t xml:space="preserve"> </w:t>
        </w:r>
        <w:r w:rsidR="008433FE">
          <w:rPr>
            <w:rFonts w:asciiTheme="majorHAnsi" w:hAnsiTheme="majorHAnsi"/>
            <w:lang w:eastAsia="en-GB"/>
          </w:rPr>
          <w:t xml:space="preserve">which may be </w:t>
        </w:r>
        <w:r w:rsidR="00070D30">
          <w:rPr>
            <w:rFonts w:asciiTheme="majorHAnsi" w:hAnsiTheme="majorHAnsi"/>
            <w:lang w:eastAsia="en-GB"/>
          </w:rPr>
          <w:t>related to sports only</w:t>
        </w:r>
      </w:ins>
      <w:r w:rsidR="00902FD6" w:rsidRPr="00921B91">
        <w:rPr>
          <w:rFonts w:asciiTheme="majorHAnsi" w:hAnsiTheme="majorHAnsi"/>
          <w:lang w:eastAsia="en-GB"/>
        </w:rPr>
        <w:t>:</w:t>
      </w:r>
    </w:p>
    <w:p w14:paraId="065617B9" w14:textId="77777777" w:rsidR="00902FD6" w:rsidRPr="00921B91" w:rsidRDefault="00902FD6">
      <w:pPr>
        <w:spacing w:after="120"/>
        <w:ind w:left="826"/>
        <w:jc w:val="both"/>
        <w:rPr>
          <w:rFonts w:asciiTheme="majorHAnsi" w:hAnsiTheme="majorHAnsi"/>
          <w:lang w:eastAsia="en-GB"/>
        </w:rPr>
        <w:pPrChange w:id="236" w:author="MGA Changes" w:date="2016-12-12T17:05:00Z">
          <w:pPr>
            <w:spacing w:after="120"/>
            <w:ind w:left="426"/>
            <w:jc w:val="both"/>
          </w:pPr>
        </w:pPrChange>
      </w:pPr>
      <w:r w:rsidRPr="00921B91">
        <w:rPr>
          <w:rFonts w:asciiTheme="majorHAnsi" w:hAnsiTheme="majorHAnsi"/>
          <w:lang w:eastAsia="en-GB"/>
        </w:rPr>
        <w:t>a) Acceptance of a bet at a price which is significantly different from those available in the market at the time the bet was placed;</w:t>
      </w:r>
    </w:p>
    <w:p w14:paraId="2FD8CA28" w14:textId="77777777" w:rsidR="00902FD6" w:rsidRPr="00921B91" w:rsidRDefault="00902FD6">
      <w:pPr>
        <w:spacing w:after="120"/>
        <w:ind w:left="826"/>
        <w:jc w:val="both"/>
        <w:rPr>
          <w:rFonts w:asciiTheme="majorHAnsi" w:hAnsiTheme="majorHAnsi"/>
          <w:lang w:eastAsia="en-GB"/>
        </w:rPr>
        <w:pPrChange w:id="237" w:author="MGA Changes" w:date="2016-12-12T17:05:00Z">
          <w:pPr>
            <w:spacing w:after="120"/>
            <w:ind w:left="426"/>
            <w:jc w:val="both"/>
          </w:pPr>
        </w:pPrChange>
      </w:pPr>
      <w:r w:rsidRPr="00921B91">
        <w:rPr>
          <w:rFonts w:asciiTheme="majorHAnsi" w:hAnsiTheme="majorHAnsi"/>
          <w:lang w:eastAsia="en-GB"/>
        </w:rPr>
        <w:t>b) Miscalculation (including due to human error) of bonuses, winnings or returns paid to you;</w:t>
      </w:r>
    </w:p>
    <w:p w14:paraId="2AD031FB" w14:textId="77777777" w:rsidR="00902FD6" w:rsidRPr="00921B91" w:rsidRDefault="00902FD6">
      <w:pPr>
        <w:spacing w:after="120"/>
        <w:ind w:left="826"/>
        <w:jc w:val="both"/>
        <w:rPr>
          <w:rFonts w:asciiTheme="majorHAnsi" w:hAnsiTheme="majorHAnsi"/>
          <w:lang w:eastAsia="en-GB"/>
        </w:rPr>
        <w:pPrChange w:id="238" w:author="MGA Changes" w:date="2016-12-12T17:05:00Z">
          <w:pPr>
            <w:spacing w:after="120"/>
            <w:ind w:left="426"/>
            <w:jc w:val="both"/>
          </w:pPr>
        </w:pPrChange>
      </w:pPr>
      <w:r w:rsidRPr="00921B91">
        <w:rPr>
          <w:rFonts w:asciiTheme="majorHAnsi" w:hAnsiTheme="majorHAnsi"/>
          <w:lang w:eastAsia="en-GB"/>
        </w:rPr>
        <w:t>c) Information on odds or terms of a bet may have been entered incorrectly as a consequence of human error or computer malfunction;</w:t>
      </w:r>
    </w:p>
    <w:p w14:paraId="101A2EAC" w14:textId="77777777" w:rsidR="00902FD6" w:rsidRPr="00921B91" w:rsidRDefault="00902FD6">
      <w:pPr>
        <w:spacing w:after="120"/>
        <w:ind w:left="826"/>
        <w:jc w:val="both"/>
        <w:rPr>
          <w:rFonts w:asciiTheme="majorHAnsi" w:hAnsiTheme="majorHAnsi"/>
          <w:lang w:eastAsia="en-GB"/>
        </w:rPr>
        <w:pPrChange w:id="239" w:author="MGA Changes" w:date="2016-12-12T17:05:00Z">
          <w:pPr>
            <w:spacing w:after="120"/>
            <w:ind w:left="426"/>
            <w:jc w:val="both"/>
          </w:pPr>
        </w:pPrChange>
      </w:pPr>
      <w:r w:rsidRPr="00921B91">
        <w:rPr>
          <w:rFonts w:asciiTheme="majorHAnsi" w:hAnsiTheme="majorHAnsi"/>
          <w:lang w:eastAsia="en-GB"/>
        </w:rPr>
        <w:t>d) Errors or omissions resulting from Prohibited Activities</w:t>
      </w:r>
    </w:p>
    <w:p w14:paraId="577D30B5" w14:textId="77777777" w:rsidR="00902FD6" w:rsidRPr="00921B91" w:rsidRDefault="00902FD6">
      <w:pPr>
        <w:spacing w:after="120"/>
        <w:ind w:left="826"/>
        <w:jc w:val="both"/>
        <w:rPr>
          <w:rFonts w:asciiTheme="majorHAnsi" w:hAnsiTheme="majorHAnsi"/>
          <w:lang w:eastAsia="en-GB"/>
        </w:rPr>
        <w:pPrChange w:id="240" w:author="MGA Changes" w:date="2016-12-12T17:05:00Z">
          <w:pPr>
            <w:spacing w:after="120"/>
            <w:ind w:left="426"/>
            <w:jc w:val="both"/>
          </w:pPr>
        </w:pPrChange>
      </w:pPr>
      <w:r w:rsidRPr="00921B91">
        <w:rPr>
          <w:rFonts w:asciiTheme="majorHAnsi" w:hAnsiTheme="majorHAnsi"/>
          <w:lang w:eastAsia="en-GB"/>
        </w:rPr>
        <w:t>e) Errors or omissions which result in winnings being flagrantly incorrect or different from those on the market;</w:t>
      </w:r>
    </w:p>
    <w:p w14:paraId="7F3F9F2F" w14:textId="46CABB05" w:rsidR="00902FD6" w:rsidRPr="00902FD6" w:rsidRDefault="00902FD6">
      <w:pPr>
        <w:spacing w:after="120" w:line="360" w:lineRule="atLeast"/>
        <w:ind w:left="826"/>
        <w:jc w:val="both"/>
        <w:rPr>
          <w:rFonts w:asciiTheme="majorHAnsi" w:hAnsiTheme="majorHAnsi"/>
          <w:lang w:eastAsia="en-GB"/>
        </w:rPr>
        <w:pPrChange w:id="241" w:author="MGA Changes" w:date="2016-12-12T17:05:00Z">
          <w:pPr>
            <w:spacing w:after="120" w:line="360" w:lineRule="atLeast"/>
            <w:ind w:firstLine="426"/>
            <w:jc w:val="both"/>
          </w:pPr>
        </w:pPrChange>
      </w:pPr>
      <w:r w:rsidRPr="00902FD6">
        <w:rPr>
          <w:rFonts w:asciiTheme="majorHAnsi" w:hAnsiTheme="majorHAnsi"/>
          <w:lang w:eastAsia="en-GB"/>
        </w:rPr>
        <w:t>f) Continued acceptance of bets on a market or event that has already been closed or suspended (“late bets”).</w:t>
      </w:r>
    </w:p>
    <w:p w14:paraId="0547AD8D" w14:textId="6B1C3864" w:rsidR="00545845" w:rsidRDefault="00902FD6" w:rsidP="00C01BB4">
      <w:pPr>
        <w:pStyle w:val="ListParagraph"/>
        <w:numPr>
          <w:ilvl w:val="1"/>
          <w:numId w:val="22"/>
        </w:numPr>
        <w:tabs>
          <w:tab w:val="left" w:pos="2835"/>
        </w:tabs>
        <w:spacing w:after="120" w:line="360" w:lineRule="atLeast"/>
        <w:jc w:val="both"/>
        <w:rPr>
          <w:rFonts w:asciiTheme="majorHAnsi" w:hAnsiTheme="majorHAnsi"/>
          <w:lang w:eastAsia="en-GB"/>
        </w:rPr>
      </w:pPr>
      <w:bookmarkStart w:id="242" w:name="_Ref217191442"/>
      <w:r w:rsidRPr="00AC39EE">
        <w:rPr>
          <w:rFonts w:asciiTheme="majorHAnsi" w:hAnsiTheme="majorHAnsi"/>
          <w:lang w:eastAsia="en-GB"/>
        </w:rPr>
        <w:t xml:space="preserve">We reserve the right to </w:t>
      </w:r>
      <w:r w:rsidR="00306139">
        <w:rPr>
          <w:rFonts w:asciiTheme="majorHAnsi" w:hAnsiTheme="majorHAnsi"/>
          <w:lang w:eastAsia="en-GB"/>
        </w:rPr>
        <w:t xml:space="preserve">either </w:t>
      </w:r>
      <w:r w:rsidRPr="00AC39EE">
        <w:rPr>
          <w:rFonts w:asciiTheme="majorHAnsi" w:hAnsiTheme="majorHAnsi"/>
          <w:lang w:eastAsia="en-GB"/>
        </w:rPr>
        <w:t>correct any Error made on a bet placed and re-settle the same at the correct price or terms which were available or should have been available at the time that the bet was placed and the bet will be deemed to have taken place on the term</w:t>
      </w:r>
      <w:r>
        <w:rPr>
          <w:rFonts w:asciiTheme="majorHAnsi" w:hAnsiTheme="majorHAnsi"/>
          <w:lang w:eastAsia="en-GB"/>
        </w:rPr>
        <w:t>s which were usual for that bet</w:t>
      </w:r>
      <w:r w:rsidR="00306139">
        <w:rPr>
          <w:rFonts w:asciiTheme="majorHAnsi" w:hAnsiTheme="majorHAnsi"/>
          <w:lang w:eastAsia="en-GB"/>
        </w:rPr>
        <w:t>;</w:t>
      </w:r>
      <w:r>
        <w:rPr>
          <w:rFonts w:asciiTheme="majorHAnsi" w:hAnsiTheme="majorHAnsi"/>
          <w:lang w:eastAsia="en-GB"/>
        </w:rPr>
        <w:t xml:space="preserve"> </w:t>
      </w:r>
      <w:r w:rsidRPr="00921B91">
        <w:rPr>
          <w:rFonts w:asciiTheme="majorHAnsi" w:hAnsiTheme="majorHAnsi"/>
        </w:rPr>
        <w:t>or, in cases where the correction or resettlement of the bet is not possible, to declare such bet void and refund t</w:t>
      </w:r>
      <w:r w:rsidR="00367BFF">
        <w:rPr>
          <w:rFonts w:asciiTheme="majorHAnsi" w:hAnsiTheme="majorHAnsi"/>
        </w:rPr>
        <w:t>he stake in question back into y</w:t>
      </w:r>
      <w:r w:rsidRPr="00921B91">
        <w:rPr>
          <w:rFonts w:asciiTheme="majorHAnsi" w:hAnsiTheme="majorHAnsi"/>
        </w:rPr>
        <w:t>our Account.</w:t>
      </w:r>
    </w:p>
    <w:p w14:paraId="6A758CD9" w14:textId="60466A7F" w:rsidR="00902FD6" w:rsidRPr="00CA2A7E" w:rsidRDefault="00902FD6" w:rsidP="00C01BB4">
      <w:pPr>
        <w:pStyle w:val="ListParagraph"/>
        <w:numPr>
          <w:ilvl w:val="1"/>
          <w:numId w:val="22"/>
        </w:numPr>
        <w:tabs>
          <w:tab w:val="left" w:pos="2835"/>
        </w:tabs>
        <w:spacing w:after="120" w:line="360" w:lineRule="atLeast"/>
        <w:jc w:val="both"/>
        <w:rPr>
          <w:sz w:val="24"/>
          <w:rPrChange w:id="243" w:author="MGA Changes" w:date="2016-12-12T17:05:00Z">
            <w:rPr>
              <w:rFonts w:asciiTheme="majorHAnsi" w:hAnsiTheme="majorHAnsi"/>
              <w:lang w:eastAsia="en-GB"/>
            </w:rPr>
          </w:rPrChange>
        </w:rPr>
      </w:pPr>
      <w:r w:rsidRPr="0010540C">
        <w:rPr>
          <w:rFonts w:asciiTheme="majorHAnsi" w:hAnsiTheme="majorHAnsi"/>
          <w:lang w:eastAsia="en-GB"/>
        </w:rPr>
        <w:t>Neither we (including our employees or agents) nor our partners or suppliers shall be liable for any loss including loss of winnings that results from any Error by us or an error by you. You will forfeit any winnings/losses that result from any such Error.</w:t>
      </w:r>
    </w:p>
    <w:p w14:paraId="29D9B38B" w14:textId="77777777" w:rsidR="00545845" w:rsidRPr="0010540C" w:rsidRDefault="00545845" w:rsidP="00C01BB4">
      <w:pPr>
        <w:pStyle w:val="ListParagraph"/>
        <w:numPr>
          <w:ilvl w:val="0"/>
          <w:numId w:val="22"/>
        </w:numPr>
        <w:spacing w:before="360" w:after="120" w:line="360" w:lineRule="atLeast"/>
        <w:ind w:left="357" w:hanging="357"/>
        <w:contextualSpacing w:val="0"/>
        <w:jc w:val="both"/>
        <w:rPr>
          <w:rFonts w:asciiTheme="majorHAnsi" w:hAnsiTheme="majorHAnsi"/>
          <w:lang w:eastAsia="en-GB"/>
        </w:rPr>
      </w:pPr>
      <w:r w:rsidRPr="0010540C">
        <w:rPr>
          <w:rFonts w:asciiTheme="majorHAnsi" w:hAnsiTheme="majorHAnsi"/>
          <w:b/>
          <w:lang w:eastAsia="en-GB"/>
        </w:rPr>
        <w:t>EXCLUSION OF OUR LIABILITY</w:t>
      </w:r>
      <w:bookmarkEnd w:id="242"/>
    </w:p>
    <w:p w14:paraId="1FC9B39D" w14:textId="77777777" w:rsidR="00545845" w:rsidRPr="0010540C" w:rsidRDefault="00545845" w:rsidP="00C01BB4">
      <w:pPr>
        <w:pStyle w:val="ListParagraph"/>
        <w:numPr>
          <w:ilvl w:val="1"/>
          <w:numId w:val="22"/>
        </w:numPr>
        <w:spacing w:before="240" w:after="120" w:line="360" w:lineRule="atLeast"/>
        <w:jc w:val="both"/>
        <w:rPr>
          <w:rFonts w:asciiTheme="majorHAnsi" w:hAnsiTheme="majorHAnsi"/>
          <w:lang w:eastAsia="en-GB"/>
        </w:rPr>
      </w:pPr>
      <w:r w:rsidRPr="0010540C">
        <w:rPr>
          <w:rFonts w:asciiTheme="majorHAnsi" w:hAnsiTheme="majorHAnsi"/>
          <w:lang w:eastAsia="en-GB"/>
        </w:rPr>
        <w:t xml:space="preserve">Your access to and use of the products offered via the Website, is at your sole option, discretion and risk. </w:t>
      </w:r>
    </w:p>
    <w:p w14:paraId="17FC58E4" w14:textId="77777777" w:rsidR="00545845" w:rsidRPr="0010540C" w:rsidRDefault="00545845" w:rsidP="00C01BB4">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lang w:eastAsia="en-GB"/>
        </w:rPr>
        <w:t>We will provide the Website with reasonable skill and care and substantially as described in the Terms. We do not make any other promises or warranties the Website, or the products offered via the Website, and hereby exclude (to the extent permitted by law) all implied warranties in respect of the same.</w:t>
      </w:r>
    </w:p>
    <w:p w14:paraId="46EAE7E9" w14:textId="6E75EA4E" w:rsidR="00545845" w:rsidRPr="0010540C" w:rsidRDefault="00545845" w:rsidP="00C01BB4">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lang w:eastAsia="en-GB"/>
        </w:rPr>
        <w:t>We shall not be lia</w:t>
      </w:r>
      <w:r w:rsidR="00367BFF">
        <w:rPr>
          <w:rFonts w:asciiTheme="majorHAnsi" w:hAnsiTheme="majorHAnsi"/>
          <w:lang w:eastAsia="en-GB"/>
        </w:rPr>
        <w:t>ble to y</w:t>
      </w:r>
      <w:r w:rsidRPr="0010540C">
        <w:rPr>
          <w:rFonts w:asciiTheme="majorHAnsi" w:hAnsiTheme="majorHAnsi"/>
          <w:lang w:eastAsia="en-GB"/>
        </w:rPr>
        <w:t>ou in contract, tort (including negligence) or otherwise for any business losses, including but not limited to loss of data, profits, revenue, business, opportunity, goodwill, reputation or business interruption or for any losses which are not currently foreseeable by us aris</w:t>
      </w:r>
      <w:r w:rsidR="00367BFF">
        <w:rPr>
          <w:rFonts w:asciiTheme="majorHAnsi" w:hAnsiTheme="majorHAnsi"/>
          <w:lang w:eastAsia="en-GB"/>
        </w:rPr>
        <w:t>ing out of the Terms of Use or y</w:t>
      </w:r>
      <w:r w:rsidRPr="0010540C">
        <w:rPr>
          <w:rFonts w:asciiTheme="majorHAnsi" w:hAnsiTheme="majorHAnsi"/>
          <w:lang w:eastAsia="en-GB"/>
        </w:rPr>
        <w:t>our use of the Website.</w:t>
      </w:r>
    </w:p>
    <w:p w14:paraId="3CCFC19E" w14:textId="77777777" w:rsidR="00545845" w:rsidRPr="0010540C" w:rsidRDefault="00545845" w:rsidP="00C01BB4">
      <w:pPr>
        <w:pStyle w:val="ListParagraph"/>
        <w:numPr>
          <w:ilvl w:val="0"/>
          <w:numId w:val="22"/>
        </w:numPr>
        <w:spacing w:before="360" w:after="120" w:line="360" w:lineRule="atLeast"/>
        <w:ind w:left="357" w:hanging="357"/>
        <w:contextualSpacing w:val="0"/>
        <w:jc w:val="both"/>
        <w:rPr>
          <w:rFonts w:asciiTheme="majorHAnsi" w:hAnsiTheme="majorHAnsi"/>
          <w:lang w:eastAsia="en-GB"/>
        </w:rPr>
      </w:pPr>
      <w:bookmarkStart w:id="244" w:name="_Ref217191398"/>
      <w:r w:rsidRPr="0010540C">
        <w:rPr>
          <w:rFonts w:asciiTheme="majorHAnsi" w:hAnsiTheme="majorHAnsi"/>
          <w:b/>
          <w:lang w:eastAsia="en-GB"/>
        </w:rPr>
        <w:t>BREACH OF THE TERMS OF USE</w:t>
      </w:r>
      <w:bookmarkEnd w:id="244"/>
    </w:p>
    <w:p w14:paraId="09439A6D" w14:textId="77777777" w:rsidR="00545845" w:rsidRPr="0010540C" w:rsidRDefault="00545845" w:rsidP="00C01BB4">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lang w:eastAsia="en-GB"/>
        </w:rPr>
        <w:t xml:space="preserve"> You shall compensate us in full for any claims, liabilities, costs, expenses (including legal fees) and any other charges that may arise as a result of your breach of the Terms.</w:t>
      </w:r>
    </w:p>
    <w:p w14:paraId="0187FAC7" w14:textId="77777777" w:rsidR="00545845" w:rsidRPr="0010540C" w:rsidRDefault="00545845" w:rsidP="00C01BB4">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lang w:eastAsia="en-GB"/>
        </w:rPr>
        <w:t>Where you are in material breach of the Terms, we reserve the right, but shall not be required, to:</w:t>
      </w:r>
    </w:p>
    <w:p w14:paraId="58AC5A17" w14:textId="7A1A7AB0" w:rsidR="00545845" w:rsidRPr="0010540C" w:rsidRDefault="00367BFF" w:rsidP="00C01BB4">
      <w:pPr>
        <w:pStyle w:val="ListParagraph"/>
        <w:numPr>
          <w:ilvl w:val="2"/>
          <w:numId w:val="22"/>
        </w:numPr>
        <w:spacing w:after="120" w:line="360" w:lineRule="atLeast"/>
        <w:jc w:val="both"/>
        <w:rPr>
          <w:rFonts w:asciiTheme="majorHAnsi" w:hAnsiTheme="majorHAnsi"/>
          <w:lang w:eastAsia="en-GB"/>
        </w:rPr>
      </w:pPr>
      <w:r>
        <w:rPr>
          <w:rFonts w:asciiTheme="majorHAnsi" w:hAnsiTheme="majorHAnsi"/>
          <w:lang w:eastAsia="en-GB"/>
        </w:rPr>
        <w:t>Provide you with notice (using y</w:t>
      </w:r>
      <w:r w:rsidR="00545845" w:rsidRPr="0010540C">
        <w:rPr>
          <w:rFonts w:asciiTheme="majorHAnsi" w:hAnsiTheme="majorHAnsi"/>
          <w:lang w:eastAsia="en-GB"/>
        </w:rPr>
        <w:t>our Contact Details) that you are in breach requiring you to stop the relevant act or failure to act,</w:t>
      </w:r>
    </w:p>
    <w:p w14:paraId="67090E3A" w14:textId="49F9BB2A" w:rsidR="00545845" w:rsidRPr="0010540C" w:rsidRDefault="00871ABA" w:rsidP="00C01BB4">
      <w:pPr>
        <w:pStyle w:val="ListParagraph"/>
        <w:numPr>
          <w:ilvl w:val="2"/>
          <w:numId w:val="22"/>
        </w:numPr>
        <w:spacing w:after="120" w:line="360" w:lineRule="atLeast"/>
        <w:jc w:val="both"/>
        <w:rPr>
          <w:rFonts w:asciiTheme="majorHAnsi" w:hAnsiTheme="majorHAnsi"/>
          <w:lang w:eastAsia="en-GB"/>
        </w:rPr>
      </w:pPr>
      <w:r w:rsidRPr="0010540C">
        <w:rPr>
          <w:rFonts w:asciiTheme="majorHAnsi" w:hAnsiTheme="majorHAnsi"/>
          <w:lang w:eastAsia="en-GB"/>
        </w:rPr>
        <w:t>S</w:t>
      </w:r>
      <w:r w:rsidR="00545845" w:rsidRPr="0010540C">
        <w:rPr>
          <w:rFonts w:asciiTheme="majorHAnsi" w:hAnsiTheme="majorHAnsi"/>
          <w:lang w:eastAsia="en-GB"/>
        </w:rPr>
        <w:t xml:space="preserve">uspend your Account so that you are unable to place bets or play games on the Website, </w:t>
      </w:r>
    </w:p>
    <w:p w14:paraId="6173C59F" w14:textId="424237D4" w:rsidR="00545845" w:rsidRPr="0010540C" w:rsidRDefault="00871ABA" w:rsidP="00C01BB4">
      <w:pPr>
        <w:pStyle w:val="ListParagraph"/>
        <w:numPr>
          <w:ilvl w:val="2"/>
          <w:numId w:val="22"/>
        </w:numPr>
        <w:spacing w:after="120" w:line="360" w:lineRule="atLeast"/>
        <w:jc w:val="both"/>
        <w:rPr>
          <w:rFonts w:asciiTheme="majorHAnsi" w:hAnsiTheme="majorHAnsi"/>
          <w:lang w:eastAsia="en-GB"/>
        </w:rPr>
      </w:pPr>
      <w:r w:rsidRPr="0010540C">
        <w:rPr>
          <w:rFonts w:asciiTheme="majorHAnsi" w:hAnsiTheme="majorHAnsi"/>
          <w:lang w:eastAsia="en-GB"/>
        </w:rPr>
        <w:t xml:space="preserve"> C</w:t>
      </w:r>
      <w:r w:rsidR="00367BFF">
        <w:rPr>
          <w:rFonts w:asciiTheme="majorHAnsi" w:hAnsiTheme="majorHAnsi"/>
          <w:lang w:eastAsia="en-GB"/>
        </w:rPr>
        <w:t>lose y</w:t>
      </w:r>
      <w:r w:rsidR="00545845" w:rsidRPr="0010540C">
        <w:rPr>
          <w:rFonts w:asciiTheme="majorHAnsi" w:hAnsiTheme="majorHAnsi"/>
          <w:lang w:eastAsia="en-GB"/>
        </w:rPr>
        <w:t>our Account with or without prior notice from us.</w:t>
      </w:r>
    </w:p>
    <w:p w14:paraId="31715CF3" w14:textId="08FF744C" w:rsidR="00545845" w:rsidRPr="0010540C" w:rsidRDefault="00871ABA" w:rsidP="00C01BB4">
      <w:pPr>
        <w:pStyle w:val="ListParagraph"/>
        <w:numPr>
          <w:ilvl w:val="2"/>
          <w:numId w:val="22"/>
        </w:numPr>
        <w:spacing w:after="120" w:line="360" w:lineRule="atLeast"/>
        <w:jc w:val="both"/>
        <w:rPr>
          <w:rFonts w:asciiTheme="majorHAnsi" w:hAnsiTheme="majorHAnsi"/>
          <w:lang w:eastAsia="en-GB"/>
        </w:rPr>
      </w:pPr>
      <w:r w:rsidRPr="0010540C">
        <w:rPr>
          <w:rFonts w:asciiTheme="majorHAnsi" w:hAnsiTheme="majorHAnsi"/>
          <w:lang w:eastAsia="en-GB"/>
        </w:rPr>
        <w:t>R</w:t>
      </w:r>
      <w:r w:rsidR="00367BFF">
        <w:rPr>
          <w:rFonts w:asciiTheme="majorHAnsi" w:hAnsiTheme="majorHAnsi"/>
          <w:lang w:eastAsia="en-GB"/>
        </w:rPr>
        <w:t>ecover from y</w:t>
      </w:r>
      <w:r w:rsidR="00545845" w:rsidRPr="0010540C">
        <w:rPr>
          <w:rFonts w:asciiTheme="majorHAnsi" w:hAnsiTheme="majorHAnsi"/>
          <w:lang w:eastAsia="en-GB"/>
        </w:rPr>
        <w:t>our Account the amount of any pay-outs, bonuses or winnings which have been affected by any material breach.</w:t>
      </w:r>
    </w:p>
    <w:p w14:paraId="6507973D" w14:textId="01474DB1" w:rsidR="00545845" w:rsidRPr="0010540C" w:rsidRDefault="00545845" w:rsidP="00C01BB4">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lang w:eastAsia="en-GB"/>
        </w:rPr>
        <w:t xml:space="preserve">We have the right to disable any user identification code or password if in our reasonable </w:t>
      </w:r>
      <w:del w:id="245" w:author="Mario Karagiorgas" w:date="2016-12-12T17:12:00Z">
        <w:r w:rsidRPr="0010540C" w:rsidDel="00E878CE">
          <w:rPr>
            <w:rFonts w:asciiTheme="majorHAnsi" w:hAnsiTheme="majorHAnsi"/>
            <w:lang w:eastAsia="en-GB"/>
          </w:rPr>
          <w:delText>opinion</w:delText>
        </w:r>
      </w:del>
      <w:ins w:id="246" w:author="Mario Karagiorgas" w:date="2016-12-12T17:12:00Z">
        <w:r w:rsidR="00E878CE" w:rsidRPr="0010540C">
          <w:rPr>
            <w:rFonts w:asciiTheme="majorHAnsi" w:hAnsiTheme="majorHAnsi"/>
            <w:lang w:eastAsia="en-GB"/>
          </w:rPr>
          <w:t>opinion,</w:t>
        </w:r>
      </w:ins>
      <w:r w:rsidRPr="0010540C">
        <w:rPr>
          <w:rFonts w:asciiTheme="majorHAnsi" w:hAnsiTheme="majorHAnsi"/>
          <w:lang w:eastAsia="en-GB"/>
        </w:rPr>
        <w:t xml:space="preserve"> you have failed to comply with any of the provisions of the Terms.</w:t>
      </w:r>
    </w:p>
    <w:p w14:paraId="6F41EB81" w14:textId="77777777" w:rsidR="00545845" w:rsidRPr="0010540C" w:rsidRDefault="00545845" w:rsidP="00C01BB4">
      <w:pPr>
        <w:pStyle w:val="ListParagraph"/>
        <w:numPr>
          <w:ilvl w:val="0"/>
          <w:numId w:val="22"/>
        </w:numPr>
        <w:spacing w:before="360" w:after="120" w:line="360" w:lineRule="atLeast"/>
        <w:ind w:left="357" w:hanging="357"/>
        <w:contextualSpacing w:val="0"/>
        <w:jc w:val="both"/>
        <w:rPr>
          <w:rFonts w:asciiTheme="majorHAnsi" w:hAnsiTheme="majorHAnsi"/>
          <w:lang w:eastAsia="en-GB"/>
        </w:rPr>
      </w:pPr>
      <w:bookmarkStart w:id="247" w:name="_Ref217191460"/>
      <w:r w:rsidRPr="0010540C">
        <w:rPr>
          <w:rFonts w:asciiTheme="majorHAnsi" w:hAnsiTheme="majorHAnsi"/>
          <w:b/>
          <w:lang w:eastAsia="en-GB"/>
        </w:rPr>
        <w:t>INTELLECTUAL PROPERTY RIGHTS</w:t>
      </w:r>
      <w:bookmarkEnd w:id="247"/>
    </w:p>
    <w:p w14:paraId="4EF4A6BA" w14:textId="18C2B883" w:rsidR="00545845" w:rsidRPr="0010540C" w:rsidRDefault="00C050B3" w:rsidP="00C01BB4">
      <w:pPr>
        <w:pStyle w:val="ListParagraph"/>
        <w:numPr>
          <w:ilvl w:val="1"/>
          <w:numId w:val="22"/>
        </w:numPr>
        <w:spacing w:after="120" w:line="360" w:lineRule="atLeast"/>
        <w:jc w:val="both"/>
        <w:rPr>
          <w:rFonts w:asciiTheme="majorHAnsi" w:hAnsiTheme="majorHAnsi"/>
          <w:lang w:eastAsia="en-GB"/>
        </w:rPr>
      </w:pPr>
      <w:del w:id="248" w:author="MGA Changes" w:date="2016-12-12T17:05:00Z">
        <w:r>
          <w:rPr>
            <w:rFonts w:asciiTheme="majorHAnsi" w:hAnsiTheme="majorHAnsi"/>
            <w:lang w:eastAsia="en-GB"/>
          </w:rPr>
          <w:delText xml:space="preserve"> </w:delText>
        </w:r>
      </w:del>
      <w:r w:rsidR="00545845" w:rsidRPr="0010540C">
        <w:rPr>
          <w:rFonts w:asciiTheme="majorHAnsi" w:hAnsiTheme="majorHAnsi"/>
          <w:lang w:eastAsia="en-GB"/>
        </w:rPr>
        <w:t>All website design, text, graphics, music, sound, photographs, video, the selection and arrangement thereof, software compilations, underlying source code, software and all other material contained within the Website are subject to copyright and other proprietary rights which are either owned by us or used under licence from third party rights owners. To the extent that any material contained on the Website may be downloaded or printed then such material may be downloaded to a single personal computer only and hard copy portions may be printed solely for your own personal and non-commercial use.</w:t>
      </w:r>
    </w:p>
    <w:p w14:paraId="1AAD18F2" w14:textId="61C68362" w:rsidR="00545845" w:rsidRPr="0010540C" w:rsidRDefault="00545845" w:rsidP="00C01BB4">
      <w:pPr>
        <w:pStyle w:val="ListParagraph"/>
        <w:numPr>
          <w:ilvl w:val="1"/>
          <w:numId w:val="22"/>
        </w:numPr>
        <w:spacing w:after="120" w:line="360" w:lineRule="atLeast"/>
        <w:jc w:val="both"/>
        <w:rPr>
          <w:rFonts w:asciiTheme="majorHAnsi" w:hAnsiTheme="majorHAnsi"/>
          <w:lang w:eastAsia="en-GB"/>
        </w:rPr>
      </w:pPr>
      <w:del w:id="249" w:author="MGA Changes" w:date="2016-12-12T17:05:00Z">
        <w:r w:rsidRPr="0010540C">
          <w:rPr>
            <w:rFonts w:asciiTheme="majorHAnsi" w:hAnsiTheme="majorHAnsi"/>
            <w:lang w:eastAsia="en-GB"/>
          </w:rPr>
          <w:delText xml:space="preserve"> </w:delText>
        </w:r>
      </w:del>
      <w:r w:rsidRPr="0010540C">
        <w:rPr>
          <w:rFonts w:asciiTheme="majorHAnsi" w:hAnsiTheme="majorHAnsi"/>
          <w:lang w:eastAsia="en-GB"/>
        </w:rPr>
        <w:t>Under no circumstances shall the use of the Website grant to any user any interest in any intellectual property rights (for examp</w:t>
      </w:r>
      <w:r w:rsidR="0010540C">
        <w:rPr>
          <w:rFonts w:asciiTheme="majorHAnsi" w:hAnsiTheme="majorHAnsi"/>
          <w:lang w:eastAsia="en-GB"/>
        </w:rPr>
        <w:t>le copyright, know-how or trade</w:t>
      </w:r>
      <w:r w:rsidRPr="0010540C">
        <w:rPr>
          <w:rFonts w:asciiTheme="majorHAnsi" w:hAnsiTheme="majorHAnsi"/>
          <w:lang w:eastAsia="en-GB"/>
        </w:rPr>
        <w:t>marks) owned by us or by any third party whatsoever.</w:t>
      </w:r>
    </w:p>
    <w:p w14:paraId="7DA2BA8D" w14:textId="24EFA612" w:rsidR="00545845" w:rsidRPr="00B0688F" w:rsidRDefault="00C050B3" w:rsidP="00C01BB4">
      <w:pPr>
        <w:pStyle w:val="ListParagraph"/>
        <w:numPr>
          <w:ilvl w:val="1"/>
          <w:numId w:val="22"/>
        </w:numPr>
        <w:spacing w:after="120" w:line="360" w:lineRule="atLeast"/>
        <w:jc w:val="both"/>
        <w:rPr>
          <w:rFonts w:asciiTheme="majorHAnsi" w:hAnsiTheme="majorHAnsi"/>
          <w:lang w:eastAsia="en-GB"/>
        </w:rPr>
      </w:pPr>
      <w:del w:id="250" w:author="MGA Changes" w:date="2016-12-12T17:05:00Z">
        <w:r>
          <w:rPr>
            <w:rFonts w:asciiTheme="majorHAnsi" w:hAnsiTheme="majorHAnsi"/>
            <w:lang w:eastAsia="en-GB"/>
          </w:rPr>
          <w:delText xml:space="preserve"> </w:delText>
        </w:r>
      </w:del>
      <w:r w:rsidR="00545845" w:rsidRPr="0010540C">
        <w:rPr>
          <w:rFonts w:asciiTheme="majorHAnsi" w:hAnsiTheme="majorHAnsi"/>
          <w:lang w:eastAsia="en-GB"/>
        </w:rPr>
        <w:t>No rights whatsoever are granted to use or r</w:t>
      </w:r>
      <w:r w:rsidR="0010540C">
        <w:rPr>
          <w:rFonts w:asciiTheme="majorHAnsi" w:hAnsiTheme="majorHAnsi"/>
          <w:lang w:eastAsia="en-GB"/>
        </w:rPr>
        <w:t>eproduce any trade names, trade</w:t>
      </w:r>
      <w:r w:rsidR="00545845" w:rsidRPr="0010540C">
        <w:rPr>
          <w:rFonts w:asciiTheme="majorHAnsi" w:hAnsiTheme="majorHAnsi"/>
          <w:lang w:eastAsia="en-GB"/>
        </w:rPr>
        <w:t xml:space="preserve">marks or logos which appear on the Website except as specifically permitted in accordance with </w:t>
      </w:r>
      <w:r w:rsidR="00545845" w:rsidRPr="00B0688F">
        <w:rPr>
          <w:rFonts w:asciiTheme="majorHAnsi" w:hAnsiTheme="majorHAnsi"/>
          <w:lang w:eastAsia="en-GB"/>
        </w:rPr>
        <w:t>the Terms of Use.</w:t>
      </w:r>
    </w:p>
    <w:p w14:paraId="73E914FB" w14:textId="2778823D" w:rsidR="00C050B3" w:rsidRPr="00B0688F" w:rsidRDefault="00C050B3" w:rsidP="006E62EB">
      <w:pPr>
        <w:pStyle w:val="ListParagraph"/>
        <w:numPr>
          <w:ilvl w:val="1"/>
          <w:numId w:val="22"/>
        </w:numPr>
        <w:spacing w:after="120" w:line="360" w:lineRule="atLeast"/>
        <w:jc w:val="both"/>
        <w:rPr>
          <w:rFonts w:asciiTheme="majorHAnsi" w:hAnsiTheme="majorHAnsi"/>
          <w:lang w:eastAsia="en-GB"/>
        </w:rPr>
      </w:pPr>
      <w:del w:id="251" w:author="MGA Changes" w:date="2016-12-12T17:05:00Z">
        <w:r w:rsidRPr="00B0688F">
          <w:rPr>
            <w:rFonts w:asciiTheme="majorHAnsi" w:hAnsiTheme="majorHAnsi"/>
            <w:lang w:eastAsia="en-GB"/>
          </w:rPr>
          <w:delText xml:space="preserve"> </w:delText>
        </w:r>
      </w:del>
      <w:r w:rsidRPr="00B0688F">
        <w:rPr>
          <w:rFonts w:asciiTheme="majorHAnsi" w:hAnsiTheme="majorHAnsi"/>
          <w:lang w:eastAsia="en-GB"/>
        </w:rPr>
        <w:t xml:space="preserve">Further to the above provisions, you warrant that you shall not circumvent in any way the Intellectual Property Rights </w:t>
      </w:r>
      <w:r w:rsidR="006E62EB">
        <w:rPr>
          <w:rFonts w:asciiTheme="majorHAnsi" w:hAnsiTheme="majorHAnsi"/>
          <w:lang w:eastAsia="en-GB"/>
        </w:rPr>
        <w:t xml:space="preserve">of </w:t>
      </w:r>
      <w:r w:rsidR="006E62EB" w:rsidRPr="006E62EB">
        <w:rPr>
          <w:rFonts w:asciiTheme="majorHAnsi" w:hAnsiTheme="majorHAnsi"/>
          <w:lang w:eastAsia="en-GB"/>
        </w:rPr>
        <w:t>gaming software providers or any other third party owners of such rights</w:t>
      </w:r>
      <w:r w:rsidR="00B74D40" w:rsidRPr="00B0688F">
        <w:rPr>
          <w:rFonts w:asciiTheme="majorHAnsi" w:hAnsiTheme="majorHAnsi"/>
          <w:lang w:eastAsia="en-GB"/>
        </w:rPr>
        <w:t>.</w:t>
      </w:r>
      <w:r w:rsidR="00B87AD1" w:rsidRPr="00B0688F">
        <w:rPr>
          <w:rFonts w:asciiTheme="majorHAnsi" w:hAnsiTheme="majorHAnsi"/>
          <w:lang w:eastAsia="en-GB"/>
        </w:rPr>
        <w:t xml:space="preserve"> Any breach of this requirement which we become aware of will be notified </w:t>
      </w:r>
      <w:r w:rsidR="009115D9" w:rsidRPr="00B0688F">
        <w:rPr>
          <w:rFonts w:asciiTheme="majorHAnsi" w:hAnsiTheme="majorHAnsi"/>
          <w:lang w:eastAsia="en-GB"/>
        </w:rPr>
        <w:t xml:space="preserve">within reasonable time </w:t>
      </w:r>
      <w:r w:rsidR="00B87AD1" w:rsidRPr="00B0688F">
        <w:rPr>
          <w:rFonts w:asciiTheme="majorHAnsi" w:hAnsiTheme="majorHAnsi"/>
          <w:lang w:eastAsia="en-GB"/>
        </w:rPr>
        <w:t>to the respective Intellectua</w:t>
      </w:r>
      <w:r w:rsidR="009115D9" w:rsidRPr="00B0688F">
        <w:rPr>
          <w:rFonts w:asciiTheme="majorHAnsi" w:hAnsiTheme="majorHAnsi"/>
          <w:lang w:eastAsia="en-GB"/>
        </w:rPr>
        <w:t>l Property Right owner for undertaking appropriate action and enforcement.</w:t>
      </w:r>
    </w:p>
    <w:p w14:paraId="66DBADBA" w14:textId="77777777" w:rsidR="00545845" w:rsidRPr="0010540C" w:rsidRDefault="00545845" w:rsidP="00C01BB4">
      <w:pPr>
        <w:pStyle w:val="ListParagraph"/>
        <w:numPr>
          <w:ilvl w:val="0"/>
          <w:numId w:val="22"/>
        </w:numPr>
        <w:spacing w:before="360" w:after="120" w:line="360" w:lineRule="atLeast"/>
        <w:ind w:left="357" w:hanging="357"/>
        <w:contextualSpacing w:val="0"/>
        <w:jc w:val="both"/>
        <w:rPr>
          <w:rFonts w:asciiTheme="majorHAnsi" w:hAnsiTheme="majorHAnsi"/>
          <w:lang w:eastAsia="en-GB"/>
        </w:rPr>
      </w:pPr>
      <w:bookmarkStart w:id="252" w:name="_Ref217191465"/>
      <w:r w:rsidRPr="0010540C">
        <w:rPr>
          <w:rFonts w:asciiTheme="majorHAnsi" w:hAnsiTheme="majorHAnsi"/>
          <w:b/>
        </w:rPr>
        <w:t>YOUR PERSONAL INFORMATION</w:t>
      </w:r>
      <w:bookmarkEnd w:id="252"/>
    </w:p>
    <w:p w14:paraId="14A4B82D" w14:textId="77777777" w:rsidR="00545845" w:rsidRPr="0010540C" w:rsidRDefault="00545845" w:rsidP="00C01BB4">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rPr>
        <w:t xml:space="preserve">We are required according to the Data Protection Act of </w:t>
      </w:r>
      <w:r w:rsidRPr="0010540C">
        <w:rPr>
          <w:rFonts w:asciiTheme="majorHAnsi" w:hAnsiTheme="majorHAnsi"/>
          <w:lang w:eastAsia="en-GB"/>
        </w:rPr>
        <w:t>2001</w:t>
      </w:r>
      <w:r w:rsidRPr="0010540C">
        <w:rPr>
          <w:rFonts w:asciiTheme="majorHAnsi" w:hAnsiTheme="majorHAnsi"/>
        </w:rPr>
        <w:t xml:space="preserve"> (Chapter </w:t>
      </w:r>
      <w:r w:rsidRPr="0010540C">
        <w:rPr>
          <w:rFonts w:asciiTheme="majorHAnsi" w:hAnsiTheme="majorHAnsi"/>
          <w:lang w:val="en-US" w:eastAsia="en-GB"/>
        </w:rPr>
        <w:t>44</w:t>
      </w:r>
      <w:r w:rsidRPr="0010540C">
        <w:rPr>
          <w:rFonts w:asciiTheme="majorHAnsi" w:hAnsiTheme="majorHAnsi"/>
        </w:rPr>
        <w:t>0 of the Laws of Malta) to comply with data protection requirements in the way in which we use any personal information collected from you in your use of the Website. We therefore take very seriously our obligations in relation to the way in which we use your personal information.</w:t>
      </w:r>
    </w:p>
    <w:p w14:paraId="0E3A56A4" w14:textId="77777777" w:rsidR="00545845" w:rsidRPr="0010540C" w:rsidRDefault="00545845" w:rsidP="00C01BB4">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rPr>
        <w:t>By providing us with the information, you consent to our processing your personal Information for the purposes set out in the Term, for operating the Website or to comply with a legal or regulatory obligation.</w:t>
      </w:r>
    </w:p>
    <w:p w14:paraId="6F1A7F35" w14:textId="77777777" w:rsidR="00545845" w:rsidRPr="0010540C" w:rsidRDefault="00545845" w:rsidP="00C01BB4">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lang w:eastAsia="en-GB"/>
        </w:rPr>
        <w:t>As a policy the Company will not disclose any personal information to anyone other than those employees that need access to your data to provide you with a service.</w:t>
      </w:r>
    </w:p>
    <w:p w14:paraId="668F05D8" w14:textId="77777777" w:rsidR="00545845" w:rsidRPr="0010540C" w:rsidRDefault="00545845" w:rsidP="00C01BB4">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rPr>
        <w:t>We will retain copies of any communications that you send to us (including copies of any emails) in order to maintain accurate records of the information that we have received from you.</w:t>
      </w:r>
    </w:p>
    <w:p w14:paraId="17E01766" w14:textId="33DAA0D8" w:rsidR="00545845" w:rsidRPr="0010540C" w:rsidRDefault="00545845" w:rsidP="00C01BB4">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rPr>
        <w:t>Players have the right to their personal data held by the operator in accorda</w:t>
      </w:r>
      <w:r w:rsidR="007B2C55" w:rsidRPr="0010540C">
        <w:rPr>
          <w:rFonts w:asciiTheme="majorHAnsi" w:hAnsiTheme="majorHAnsi"/>
        </w:rPr>
        <w:t>nce with the Data Protection Laws</w:t>
      </w:r>
      <w:r w:rsidRPr="0010540C">
        <w:rPr>
          <w:rFonts w:asciiTheme="majorHAnsi" w:hAnsiTheme="majorHAnsi"/>
        </w:rPr>
        <w:t>. Play</w:t>
      </w:r>
      <w:r w:rsidR="007B2C55" w:rsidRPr="0010540C">
        <w:rPr>
          <w:rFonts w:asciiTheme="majorHAnsi" w:hAnsiTheme="majorHAnsi"/>
        </w:rPr>
        <w:t>ers are also entitled to change or amend</w:t>
      </w:r>
      <w:r w:rsidRPr="0010540C">
        <w:rPr>
          <w:rFonts w:asciiTheme="majorHAnsi" w:hAnsiTheme="majorHAnsi"/>
        </w:rPr>
        <w:t xml:space="preserve"> </w:t>
      </w:r>
      <w:r w:rsidR="007B2C55" w:rsidRPr="0010540C">
        <w:rPr>
          <w:rFonts w:asciiTheme="majorHAnsi" w:hAnsiTheme="majorHAnsi"/>
        </w:rPr>
        <w:t>their respective personal data.</w:t>
      </w:r>
    </w:p>
    <w:p w14:paraId="0AEE5510" w14:textId="097E76C8" w:rsidR="00545845" w:rsidRPr="0010540C" w:rsidRDefault="00545845" w:rsidP="00C01BB4">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rPr>
        <w:t xml:space="preserve">The company will use all responsible means to protect player data however it is </w:t>
      </w:r>
      <w:r w:rsidR="00C838E3" w:rsidRPr="0010540C">
        <w:rPr>
          <w:rFonts w:asciiTheme="majorHAnsi" w:hAnsiTheme="majorHAnsi"/>
        </w:rPr>
        <w:t xml:space="preserve">not </w:t>
      </w:r>
      <w:r w:rsidRPr="0010540C">
        <w:rPr>
          <w:rFonts w:asciiTheme="majorHAnsi" w:hAnsiTheme="majorHAnsi"/>
        </w:rPr>
        <w:t>liable should a third party unlawfully seize such data. Lawful supply of such data to third parties is on an opt-in basis,</w:t>
      </w:r>
    </w:p>
    <w:p w14:paraId="75E2DF54" w14:textId="77777777" w:rsidR="00943D56" w:rsidRPr="0010540C" w:rsidRDefault="00545845" w:rsidP="00943D56">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rPr>
        <w:t>The operator has the obligation to forward any information to the relevant authorities in case of fraudulent or suspicious behaviour. By accepting the company’s Privacy Policy, players are giving their permission to the company to verify the data by using third party databases.</w:t>
      </w:r>
    </w:p>
    <w:p w14:paraId="0E626E87" w14:textId="491734BC" w:rsidR="00943D56" w:rsidRPr="0010540C" w:rsidRDefault="00943D56" w:rsidP="0010540C">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rPr>
        <w:t>By accepting these terms and conditions, the players also accept that in the case of de</w:t>
      </w:r>
      <w:r w:rsidRPr="0010540C">
        <w:rPr>
          <w:rFonts w:asciiTheme="majorHAnsi" w:eastAsia="Times New Roman" w:hAnsiTheme="majorHAnsi"/>
          <w:color w:val="000000"/>
          <w:lang w:eastAsia="en-GB"/>
        </w:rPr>
        <w:t>fending chargebacks, the Company may send your personal information to the relevant payment providers.</w:t>
      </w:r>
    </w:p>
    <w:p w14:paraId="20FB0844" w14:textId="77777777" w:rsidR="00545845" w:rsidRPr="0010540C" w:rsidRDefault="00545845" w:rsidP="00C01BB4">
      <w:pPr>
        <w:pStyle w:val="ListParagraph"/>
        <w:numPr>
          <w:ilvl w:val="0"/>
          <w:numId w:val="22"/>
        </w:numPr>
        <w:spacing w:before="360" w:after="120" w:line="360" w:lineRule="atLeast"/>
        <w:ind w:left="357" w:hanging="357"/>
        <w:contextualSpacing w:val="0"/>
        <w:jc w:val="both"/>
        <w:rPr>
          <w:rFonts w:asciiTheme="majorHAnsi" w:hAnsiTheme="majorHAnsi"/>
          <w:lang w:eastAsia="en-GB"/>
        </w:rPr>
      </w:pPr>
      <w:r w:rsidRPr="0010540C">
        <w:rPr>
          <w:rFonts w:asciiTheme="majorHAnsi" w:hAnsiTheme="majorHAnsi"/>
          <w:b/>
        </w:rPr>
        <w:t>USE OF COOKIES ON THE WEBSITE</w:t>
      </w:r>
    </w:p>
    <w:p w14:paraId="66BE6A99" w14:textId="568B40EB" w:rsidR="004F5ECA" w:rsidRPr="0010540C" w:rsidRDefault="00545845" w:rsidP="00C01BB4">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rPr>
        <w:t>The Website uses 'cookies' to assist the functionality of the Website. A cookie is a small file of text which is downloaded onto your computer when you access the Website and it allows us to recognise when you come back to the Website. Information on deleting or controlling cookies is available at www.aboutcookies.org. Please note that by deleting our cookies or disabling future cookies you may not be able to access certain areas or features of the Website.</w:t>
      </w:r>
    </w:p>
    <w:p w14:paraId="0C65B98E" w14:textId="77777777" w:rsidR="00545845" w:rsidRPr="0010540C" w:rsidRDefault="00545845" w:rsidP="00C01BB4">
      <w:pPr>
        <w:pStyle w:val="ListParagraph"/>
        <w:numPr>
          <w:ilvl w:val="0"/>
          <w:numId w:val="22"/>
        </w:numPr>
        <w:spacing w:before="360" w:after="120" w:line="360" w:lineRule="atLeast"/>
        <w:ind w:left="357" w:hanging="357"/>
        <w:contextualSpacing w:val="0"/>
        <w:jc w:val="both"/>
        <w:rPr>
          <w:rFonts w:asciiTheme="majorHAnsi" w:hAnsiTheme="majorHAnsi"/>
          <w:lang w:eastAsia="en-GB"/>
        </w:rPr>
      </w:pPr>
      <w:bookmarkStart w:id="253" w:name="_Ref217190200"/>
      <w:r w:rsidRPr="0010540C">
        <w:rPr>
          <w:rFonts w:asciiTheme="majorHAnsi" w:hAnsiTheme="majorHAnsi"/>
        </w:rPr>
        <w:t xml:space="preserve"> </w:t>
      </w:r>
      <w:r w:rsidRPr="0010540C">
        <w:rPr>
          <w:rFonts w:asciiTheme="majorHAnsi" w:hAnsiTheme="majorHAnsi"/>
          <w:b/>
        </w:rPr>
        <w:t>COMPLAINTS AND NOTICES</w:t>
      </w:r>
      <w:bookmarkEnd w:id="253"/>
    </w:p>
    <w:p w14:paraId="358C3E00" w14:textId="70420127" w:rsidR="00545845" w:rsidRPr="0010540C" w:rsidRDefault="00545845" w:rsidP="00C01BB4">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rPr>
        <w:t xml:space="preserve">If </w:t>
      </w:r>
      <w:r w:rsidR="0070279D">
        <w:rPr>
          <w:rFonts w:asciiTheme="majorHAnsi" w:hAnsiTheme="majorHAnsi"/>
        </w:rPr>
        <w:t>y</w:t>
      </w:r>
      <w:r w:rsidRPr="0010540C">
        <w:rPr>
          <w:rFonts w:asciiTheme="majorHAnsi" w:hAnsiTheme="majorHAnsi"/>
        </w:rPr>
        <w:t xml:space="preserve">ou wish to make a complaint regarding the Website, first step should be to contact </w:t>
      </w:r>
      <w:r w:rsidRPr="0010540C">
        <w:rPr>
          <w:rStyle w:val="Hyperlink"/>
          <w:rFonts w:asciiTheme="majorHAnsi" w:hAnsiTheme="majorHAnsi"/>
          <w:color w:val="000000"/>
          <w:u w:val="none"/>
        </w:rPr>
        <w:t>Cust</w:t>
      </w:r>
      <w:r w:rsidR="00786821" w:rsidRPr="0010540C">
        <w:rPr>
          <w:rStyle w:val="Hyperlink"/>
          <w:rFonts w:asciiTheme="majorHAnsi" w:hAnsiTheme="majorHAnsi"/>
          <w:color w:val="000000"/>
          <w:u w:val="none"/>
        </w:rPr>
        <w:t xml:space="preserve">omer Services on </w:t>
      </w:r>
      <w:r w:rsidR="00CC6DA2">
        <w:rPr>
          <w:rStyle w:val="Hyperlink"/>
          <w:rFonts w:asciiTheme="majorHAnsi" w:hAnsiTheme="majorHAnsi"/>
          <w:color w:val="000000"/>
          <w:u w:val="none"/>
        </w:rPr>
        <w:t>help@greenzorro</w:t>
      </w:r>
      <w:r w:rsidR="00CC6DA2" w:rsidRPr="00E878CE">
        <w:rPr>
          <w:rStyle w:val="Hyperlink"/>
          <w:rFonts w:asciiTheme="majorHAnsi" w:hAnsiTheme="majorHAnsi"/>
          <w:color w:val="000000"/>
          <w:u w:val="none"/>
        </w:rPr>
        <w:t>.com</w:t>
      </w:r>
      <w:r w:rsidRPr="0010540C">
        <w:rPr>
          <w:rFonts w:asciiTheme="majorHAnsi" w:hAnsiTheme="majorHAnsi"/>
        </w:rPr>
        <w:t>.</w:t>
      </w:r>
    </w:p>
    <w:p w14:paraId="60334F6E" w14:textId="77777777" w:rsidR="00545845" w:rsidRPr="0010540C" w:rsidRDefault="00545845" w:rsidP="00C01BB4">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rPr>
        <w:t>In the event of any dispute, you agree that the records of the server shall act as the final authority in determining the outcome of any claim.</w:t>
      </w:r>
    </w:p>
    <w:p w14:paraId="2B7B091A" w14:textId="77777777" w:rsidR="00545845" w:rsidRPr="0010540C" w:rsidRDefault="00545845" w:rsidP="00C01BB4">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rPr>
        <w:t>You agree that in the unlikely event of a disagreement between the result that appears on your screen and the game server, the result that appears on the game server will prevail, and you acknowledge and agree that our records will be the final authority in determining the terms and circumstances of your participation in the relevant online gaming activity and the results of this participation.</w:t>
      </w:r>
    </w:p>
    <w:p w14:paraId="2A18F1A1" w14:textId="77777777" w:rsidR="00545845" w:rsidRPr="0010540C" w:rsidDel="00A7479F" w:rsidRDefault="00545845" w:rsidP="00C01BB4">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rPr>
        <w:t xml:space="preserve">When we wish to contact you regarding such a dispute, we will do so by using any of Your Contact Details. </w:t>
      </w:r>
    </w:p>
    <w:p w14:paraId="19FA7665" w14:textId="7287BE6F" w:rsidR="00545845" w:rsidRPr="0010540C" w:rsidRDefault="00545845" w:rsidP="00C01BB4">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lang w:eastAsia="en-GB"/>
        </w:rPr>
        <w:t xml:space="preserve">If the player feels unsatisfied and feels that he should lodge a complaint directly with the relevant authority he may do so by sending an email to </w:t>
      </w:r>
      <w:r w:rsidR="00C946FF" w:rsidRPr="00B0688F">
        <w:rPr>
          <w:rFonts w:asciiTheme="majorHAnsi" w:hAnsiTheme="majorHAnsi"/>
        </w:rPr>
        <w:t>support.mga@mga.org.mt</w:t>
      </w:r>
      <w:r w:rsidRPr="0010540C">
        <w:rPr>
          <w:rFonts w:asciiTheme="majorHAnsi" w:hAnsiTheme="majorHAnsi"/>
        </w:rPr>
        <w:t xml:space="preserve">. </w:t>
      </w:r>
    </w:p>
    <w:p w14:paraId="389CD06A" w14:textId="77777777" w:rsidR="00545845" w:rsidRPr="0010540C" w:rsidRDefault="00545845" w:rsidP="00C01BB4">
      <w:pPr>
        <w:pStyle w:val="ListParagraph"/>
        <w:numPr>
          <w:ilvl w:val="0"/>
          <w:numId w:val="22"/>
        </w:numPr>
        <w:spacing w:before="360" w:after="120" w:line="360" w:lineRule="atLeast"/>
        <w:ind w:left="357" w:hanging="357"/>
        <w:contextualSpacing w:val="0"/>
        <w:jc w:val="both"/>
        <w:rPr>
          <w:rFonts w:asciiTheme="majorHAnsi" w:hAnsiTheme="majorHAnsi"/>
          <w:b/>
          <w:lang w:eastAsia="en-GB"/>
        </w:rPr>
      </w:pPr>
      <w:bookmarkStart w:id="254" w:name="_Ref217191474"/>
      <w:r w:rsidRPr="0010540C">
        <w:rPr>
          <w:rFonts w:asciiTheme="majorHAnsi" w:hAnsiTheme="majorHAnsi"/>
          <w:b/>
        </w:rPr>
        <w:t>INTERPRETATION</w:t>
      </w:r>
      <w:bookmarkEnd w:id="254"/>
    </w:p>
    <w:p w14:paraId="22A8B26B" w14:textId="7A0610DB" w:rsidR="00545845" w:rsidRPr="0010540C" w:rsidRDefault="00545845" w:rsidP="00612F1A">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rPr>
        <w:t>The original text of the Terms is in English and any interpretation of them will be based on the original English text. If the Terms of Use or any documents or notices related to them are translated into any other language, the original English version wil</w:t>
      </w:r>
      <w:r w:rsidR="00612F1A" w:rsidRPr="0010540C">
        <w:rPr>
          <w:rFonts w:asciiTheme="majorHAnsi" w:hAnsiTheme="majorHAnsi"/>
        </w:rPr>
        <w:t>l prevail.</w:t>
      </w:r>
    </w:p>
    <w:p w14:paraId="3CD17509" w14:textId="7BE22211" w:rsidR="00545845" w:rsidRPr="0010540C" w:rsidRDefault="00545845" w:rsidP="00C01BB4">
      <w:pPr>
        <w:pStyle w:val="ListParagraph"/>
        <w:numPr>
          <w:ilvl w:val="0"/>
          <w:numId w:val="22"/>
        </w:numPr>
        <w:spacing w:before="360" w:after="120" w:line="360" w:lineRule="atLeast"/>
        <w:ind w:left="357" w:hanging="357"/>
        <w:contextualSpacing w:val="0"/>
        <w:jc w:val="both"/>
        <w:rPr>
          <w:rFonts w:asciiTheme="majorHAnsi" w:hAnsiTheme="majorHAnsi"/>
          <w:lang w:eastAsia="en-GB"/>
        </w:rPr>
      </w:pPr>
      <w:r w:rsidRPr="0010540C">
        <w:rPr>
          <w:rFonts w:asciiTheme="majorHAnsi" w:hAnsiTheme="majorHAnsi"/>
          <w:b/>
        </w:rPr>
        <w:t>TRANSFER OF RIGHTS</w:t>
      </w:r>
      <w:ins w:id="255" w:author="MGA Changes" w:date="2016-12-12T17:05:00Z">
        <w:r w:rsidR="0023686F">
          <w:rPr>
            <w:rFonts w:asciiTheme="majorHAnsi" w:hAnsiTheme="majorHAnsi"/>
            <w:b/>
          </w:rPr>
          <w:t>,</w:t>
        </w:r>
      </w:ins>
      <w:del w:id="256" w:author="MGA Changes" w:date="2016-12-12T17:05:00Z">
        <w:r w:rsidRPr="0010540C">
          <w:rPr>
            <w:rFonts w:asciiTheme="majorHAnsi" w:hAnsiTheme="majorHAnsi"/>
            <w:b/>
          </w:rPr>
          <w:delText xml:space="preserve"> AND</w:delText>
        </w:r>
      </w:del>
      <w:r w:rsidRPr="0010540C">
        <w:rPr>
          <w:rFonts w:asciiTheme="majorHAnsi" w:hAnsiTheme="majorHAnsi"/>
          <w:b/>
        </w:rPr>
        <w:t xml:space="preserve"> OBLIGATIONS</w:t>
      </w:r>
      <w:ins w:id="257" w:author="MGA Changes" w:date="2016-12-12T17:05:00Z">
        <w:r w:rsidR="0023686F">
          <w:rPr>
            <w:rFonts w:asciiTheme="majorHAnsi" w:hAnsiTheme="majorHAnsi"/>
            <w:b/>
          </w:rPr>
          <w:t xml:space="preserve"> AND </w:t>
        </w:r>
        <w:r w:rsidR="008433FE">
          <w:rPr>
            <w:rFonts w:asciiTheme="majorHAnsi" w:hAnsiTheme="majorHAnsi"/>
            <w:b/>
          </w:rPr>
          <w:t>WEBSITE SHUT DOWN</w:t>
        </w:r>
      </w:ins>
    </w:p>
    <w:p w14:paraId="2D41EC39" w14:textId="77777777" w:rsidR="004F5ECA" w:rsidRDefault="00545845" w:rsidP="0010540C">
      <w:pPr>
        <w:pStyle w:val="ListParagraph"/>
        <w:numPr>
          <w:ilvl w:val="1"/>
          <w:numId w:val="22"/>
        </w:numPr>
        <w:spacing w:after="120" w:line="360" w:lineRule="atLeast"/>
        <w:jc w:val="both"/>
        <w:rPr>
          <w:ins w:id="258" w:author="MGA Changes" w:date="2016-12-12T17:05:00Z"/>
          <w:rFonts w:asciiTheme="majorHAnsi" w:hAnsiTheme="majorHAnsi"/>
          <w:lang w:eastAsia="en-GB"/>
        </w:rPr>
      </w:pPr>
      <w:r w:rsidRPr="0010540C">
        <w:rPr>
          <w:rFonts w:asciiTheme="majorHAnsi" w:hAnsiTheme="majorHAnsi"/>
        </w:rPr>
        <w:t>We reserve the right to transfer, assign, sublicense or pledge the Terms, in whole or in part, to any person, provided that any such assignment will be on the same terms or terms th</w:t>
      </w:r>
      <w:r w:rsidR="00367BFF">
        <w:rPr>
          <w:rFonts w:asciiTheme="majorHAnsi" w:hAnsiTheme="majorHAnsi"/>
        </w:rPr>
        <w:t>at are no less advantageous to y</w:t>
      </w:r>
      <w:r w:rsidRPr="0010540C">
        <w:rPr>
          <w:rFonts w:asciiTheme="majorHAnsi" w:hAnsiTheme="majorHAnsi"/>
        </w:rPr>
        <w:t>ou.</w:t>
      </w:r>
      <w:ins w:id="259" w:author="MGA Changes" w:date="2016-12-12T17:05:00Z">
        <w:r w:rsidRPr="0010540C">
          <w:rPr>
            <w:rFonts w:asciiTheme="majorHAnsi" w:hAnsiTheme="majorHAnsi"/>
          </w:rPr>
          <w:t xml:space="preserve"> </w:t>
        </w:r>
      </w:ins>
    </w:p>
    <w:p w14:paraId="5C38EDBF" w14:textId="55101EE6" w:rsidR="004F5ECA" w:rsidRPr="0010540C" w:rsidRDefault="003A50A5" w:rsidP="0010540C">
      <w:pPr>
        <w:pStyle w:val="ListParagraph"/>
        <w:numPr>
          <w:ilvl w:val="1"/>
          <w:numId w:val="22"/>
        </w:numPr>
        <w:spacing w:after="120" w:line="360" w:lineRule="atLeast"/>
        <w:jc w:val="both"/>
        <w:rPr>
          <w:rFonts w:asciiTheme="majorHAnsi" w:hAnsiTheme="majorHAnsi"/>
          <w:lang w:eastAsia="en-GB"/>
        </w:rPr>
      </w:pPr>
      <w:ins w:id="260" w:author="MGA Changes" w:date="2016-12-12T17:05:00Z">
        <w:r w:rsidRPr="00CA2A7E">
          <w:rPr>
            <w:rFonts w:asciiTheme="majorHAnsi" w:hAnsiTheme="majorHAnsi"/>
          </w:rPr>
          <w:t xml:space="preserve">You acknowledge that in an event of a website shut-down, your account may be transferred to a different website managed </w:t>
        </w:r>
        <w:r w:rsidR="008433FE" w:rsidRPr="00495A9C">
          <w:rPr>
            <w:rFonts w:asciiTheme="majorHAnsi" w:hAnsiTheme="majorHAnsi"/>
          </w:rPr>
          <w:t>and operated by Us</w:t>
        </w:r>
        <w:r w:rsidR="008433FE">
          <w:rPr>
            <w:rFonts w:asciiTheme="majorHAnsi" w:hAnsiTheme="majorHAnsi"/>
          </w:rPr>
          <w:t xml:space="preserve">. We reserve the right to forfeit all related </w:t>
        </w:r>
        <w:r w:rsidR="00495A9C">
          <w:rPr>
            <w:rFonts w:asciiTheme="majorHAnsi" w:hAnsiTheme="majorHAnsi"/>
          </w:rPr>
          <w:t xml:space="preserve">existing </w:t>
        </w:r>
        <w:r w:rsidR="008433FE">
          <w:rPr>
            <w:rFonts w:asciiTheme="majorHAnsi" w:hAnsiTheme="majorHAnsi"/>
          </w:rPr>
          <w:t>bonus amounts</w:t>
        </w:r>
        <w:r w:rsidR="00495A9C">
          <w:rPr>
            <w:rFonts w:asciiTheme="majorHAnsi" w:hAnsiTheme="majorHAnsi"/>
          </w:rPr>
          <w:t xml:space="preserve"> at the moment of website shut down.</w:t>
        </w:r>
      </w:ins>
      <w:r w:rsidR="00545845" w:rsidRPr="0010540C">
        <w:rPr>
          <w:rFonts w:asciiTheme="majorHAnsi" w:hAnsiTheme="majorHAnsi"/>
        </w:rPr>
        <w:t xml:space="preserve"> </w:t>
      </w:r>
    </w:p>
    <w:p w14:paraId="361DB053" w14:textId="77777777" w:rsidR="00545845" w:rsidRPr="0010540C" w:rsidRDefault="00545845" w:rsidP="00C01BB4">
      <w:pPr>
        <w:pStyle w:val="ListParagraph"/>
        <w:numPr>
          <w:ilvl w:val="0"/>
          <w:numId w:val="22"/>
        </w:numPr>
        <w:spacing w:before="360" w:after="120" w:line="360" w:lineRule="atLeast"/>
        <w:ind w:left="357" w:hanging="357"/>
        <w:contextualSpacing w:val="0"/>
        <w:jc w:val="both"/>
        <w:rPr>
          <w:rFonts w:asciiTheme="majorHAnsi" w:hAnsiTheme="majorHAnsi"/>
          <w:lang w:eastAsia="en-GB"/>
        </w:rPr>
      </w:pPr>
      <w:bookmarkStart w:id="261" w:name="_Ref217191484"/>
      <w:r w:rsidRPr="0010540C">
        <w:rPr>
          <w:rFonts w:asciiTheme="majorHAnsi" w:hAnsiTheme="majorHAnsi"/>
        </w:rPr>
        <w:t xml:space="preserve"> </w:t>
      </w:r>
      <w:r w:rsidRPr="0010540C">
        <w:rPr>
          <w:rFonts w:asciiTheme="majorHAnsi" w:hAnsiTheme="majorHAnsi"/>
          <w:b/>
        </w:rPr>
        <w:t>EVENTS OUTSIDE OUR CONTROL</w:t>
      </w:r>
      <w:bookmarkEnd w:id="261"/>
    </w:p>
    <w:p w14:paraId="5F62613B" w14:textId="2A32AFEE" w:rsidR="004F5ECA" w:rsidRPr="0010540C" w:rsidRDefault="00545845">
      <w:pPr>
        <w:pStyle w:val="ListParagraph"/>
        <w:numPr>
          <w:ilvl w:val="1"/>
          <w:numId w:val="22"/>
        </w:numPr>
        <w:spacing w:after="120" w:line="360" w:lineRule="atLeast"/>
        <w:ind w:left="835" w:hanging="403"/>
        <w:jc w:val="both"/>
        <w:rPr>
          <w:rFonts w:asciiTheme="majorHAnsi" w:hAnsiTheme="majorHAnsi"/>
          <w:color w:val="000000"/>
        </w:rPr>
        <w:pPrChange w:id="262" w:author="MGA Changes" w:date="2016-12-12T17:05:00Z">
          <w:pPr>
            <w:pStyle w:val="ListParagraph"/>
            <w:numPr>
              <w:ilvl w:val="1"/>
              <w:numId w:val="22"/>
            </w:numPr>
            <w:spacing w:after="120" w:line="360" w:lineRule="atLeast"/>
            <w:ind w:left="826" w:hanging="858"/>
            <w:jc w:val="both"/>
          </w:pPr>
        </w:pPrChange>
      </w:pPr>
      <w:r w:rsidRPr="0010540C">
        <w:rPr>
          <w:rFonts w:asciiTheme="majorHAnsi" w:hAnsiTheme="majorHAnsi"/>
        </w:rPr>
        <w:t xml:space="preserve"> We will not be liable or responsible for any failure to perform, or delay in performance of, any of our obligations under the Terms of Use that is caused by events outside our reasonable control</w:t>
      </w:r>
      <w:r w:rsidRPr="00CA2A7E">
        <w:rPr>
          <w:rFonts w:asciiTheme="majorHAnsi" w:hAnsiTheme="majorHAnsi"/>
          <w:rPrChange w:id="263" w:author="MGA Changes" w:date="2016-12-12T17:05:00Z">
            <w:rPr>
              <w:rFonts w:asciiTheme="majorHAnsi" w:hAnsiTheme="majorHAnsi"/>
              <w:color w:val="000000"/>
            </w:rPr>
          </w:rPrChange>
        </w:rPr>
        <w:t xml:space="preserve">, including, without limitation, acts of God, war, civil commotion, interruption in public communications networks or services, industrial dispute or DDOS-attacks and similar Internet attacks having an adverse effect ("Force Majeure"). </w:t>
      </w:r>
      <w:r w:rsidRPr="0010540C">
        <w:rPr>
          <w:rFonts w:asciiTheme="majorHAnsi" w:hAnsiTheme="majorHAnsi"/>
        </w:rPr>
        <w:t>Our performance is deemed to be suspended for the period that the Force Majeure Event continues, and we will have an extension of time for performance for the duration of that period. We will use our reasonable endeavours to bring the Force Majeure Event to a close or to find a solution by which our obligations may be performed despite the Force Majeure Event.</w:t>
      </w:r>
    </w:p>
    <w:p w14:paraId="6A3B90AE" w14:textId="77777777" w:rsidR="00545845" w:rsidRPr="0010540C" w:rsidRDefault="00545845" w:rsidP="00C01BB4">
      <w:pPr>
        <w:pStyle w:val="ListParagraph"/>
        <w:numPr>
          <w:ilvl w:val="0"/>
          <w:numId w:val="22"/>
        </w:numPr>
        <w:spacing w:before="360" w:after="120" w:line="360" w:lineRule="atLeast"/>
        <w:ind w:left="357" w:hanging="357"/>
        <w:contextualSpacing w:val="0"/>
        <w:jc w:val="both"/>
        <w:rPr>
          <w:rFonts w:asciiTheme="majorHAnsi" w:hAnsiTheme="majorHAnsi"/>
          <w:b/>
          <w:color w:val="000000"/>
        </w:rPr>
      </w:pPr>
      <w:bookmarkStart w:id="264" w:name="_Ref217191488"/>
      <w:r w:rsidRPr="0010540C">
        <w:rPr>
          <w:rFonts w:asciiTheme="majorHAnsi" w:hAnsiTheme="majorHAnsi"/>
          <w:b/>
        </w:rPr>
        <w:t>WAIVER</w:t>
      </w:r>
      <w:bookmarkEnd w:id="264"/>
    </w:p>
    <w:p w14:paraId="0A2A4B11" w14:textId="77777777" w:rsidR="00545845" w:rsidRPr="0010540C" w:rsidRDefault="00545845" w:rsidP="00C01BB4">
      <w:pPr>
        <w:pStyle w:val="ListParagraph"/>
        <w:numPr>
          <w:ilvl w:val="1"/>
          <w:numId w:val="22"/>
        </w:numPr>
        <w:spacing w:after="120" w:line="360" w:lineRule="atLeast"/>
        <w:jc w:val="both"/>
        <w:rPr>
          <w:rFonts w:asciiTheme="majorHAnsi" w:hAnsiTheme="majorHAnsi"/>
          <w:color w:val="000000"/>
        </w:rPr>
      </w:pPr>
      <w:r w:rsidRPr="0010540C">
        <w:rPr>
          <w:rFonts w:asciiTheme="majorHAnsi" w:hAnsiTheme="majorHAnsi"/>
        </w:rPr>
        <w:t>If we fail to insist upon strict performance of any of your obligations or if we fail to exercise any of the rights or remedies to which we are entitled, this shall not constitute a waiver of such rights or remedies and shall not relieve you from compliance with such obligations.</w:t>
      </w:r>
    </w:p>
    <w:p w14:paraId="5B336EA2" w14:textId="2DD5E0CD" w:rsidR="00545845" w:rsidRPr="0010540C" w:rsidRDefault="00545845" w:rsidP="0010540C">
      <w:pPr>
        <w:pStyle w:val="ListParagraph"/>
        <w:numPr>
          <w:ilvl w:val="1"/>
          <w:numId w:val="22"/>
        </w:numPr>
        <w:spacing w:after="120" w:line="360" w:lineRule="atLeast"/>
        <w:jc w:val="both"/>
        <w:rPr>
          <w:rFonts w:asciiTheme="majorHAnsi" w:hAnsiTheme="majorHAnsi"/>
          <w:color w:val="000000"/>
        </w:rPr>
      </w:pPr>
      <w:r w:rsidRPr="0010540C">
        <w:rPr>
          <w:rFonts w:asciiTheme="majorHAnsi" w:hAnsiTheme="majorHAnsi"/>
        </w:rPr>
        <w:t>A waiver by us of any default shall not constitute a waiver of any subsequent default. No waiver by us of any of the provisions of the Terms shall be effective unless it is expressly stated to be a waiver and is communicated to you in writing in accordance with above.</w:t>
      </w:r>
    </w:p>
    <w:p w14:paraId="5F282AC5" w14:textId="77777777" w:rsidR="00545845" w:rsidRPr="0010540C" w:rsidRDefault="00545845" w:rsidP="00C01BB4">
      <w:pPr>
        <w:pStyle w:val="ListParagraph"/>
        <w:numPr>
          <w:ilvl w:val="0"/>
          <w:numId w:val="22"/>
        </w:numPr>
        <w:spacing w:before="360" w:after="120" w:line="360" w:lineRule="atLeast"/>
        <w:ind w:left="357" w:hanging="357"/>
        <w:contextualSpacing w:val="0"/>
        <w:jc w:val="both"/>
        <w:rPr>
          <w:rFonts w:asciiTheme="majorHAnsi" w:hAnsiTheme="majorHAnsi"/>
          <w:b/>
          <w:color w:val="000000"/>
        </w:rPr>
      </w:pPr>
      <w:bookmarkStart w:id="265" w:name="_Ref217191490"/>
      <w:r w:rsidRPr="0010540C">
        <w:rPr>
          <w:rFonts w:asciiTheme="majorHAnsi" w:hAnsiTheme="majorHAnsi"/>
          <w:b/>
        </w:rPr>
        <w:t>SEVERABILITY</w:t>
      </w:r>
      <w:bookmarkEnd w:id="265"/>
    </w:p>
    <w:p w14:paraId="49B6C2B0" w14:textId="6CD6DE7A" w:rsidR="00A55D5C" w:rsidRPr="0010540C" w:rsidRDefault="00545845" w:rsidP="0010540C">
      <w:pPr>
        <w:pStyle w:val="ListParagraph"/>
        <w:numPr>
          <w:ilvl w:val="1"/>
          <w:numId w:val="22"/>
        </w:numPr>
        <w:spacing w:after="120" w:line="360" w:lineRule="atLeast"/>
        <w:jc w:val="both"/>
        <w:rPr>
          <w:rFonts w:asciiTheme="majorHAnsi" w:hAnsiTheme="majorHAnsi"/>
          <w:color w:val="000000"/>
        </w:rPr>
      </w:pPr>
      <w:r w:rsidRPr="0010540C">
        <w:rPr>
          <w:rFonts w:asciiTheme="majorHAnsi" w:hAnsiTheme="majorHAnsi"/>
        </w:rPr>
        <w:t xml:space="preserve">If any of the Terms are determined to be invalid, unlawful or unenforceable to any extent, such term, condition or provision will to that extent be severed from the remaining terms, conditions and provisions which will continue to be valid to the fullest extent permitted by law. In such cases, the part deemed invalid or unenforceable shall be amended in a manner consistent with the applicable law to reflect, as closely as possible, </w:t>
      </w:r>
      <w:r w:rsidR="008A239D" w:rsidRPr="0010540C">
        <w:rPr>
          <w:rFonts w:asciiTheme="majorHAnsi" w:hAnsiTheme="majorHAnsi"/>
        </w:rPr>
        <w:t>o</w:t>
      </w:r>
      <w:r w:rsidRPr="0010540C">
        <w:rPr>
          <w:rFonts w:asciiTheme="majorHAnsi" w:hAnsiTheme="majorHAnsi"/>
        </w:rPr>
        <w:t>ur original intent.</w:t>
      </w:r>
    </w:p>
    <w:p w14:paraId="7776EB65" w14:textId="77777777" w:rsidR="00545845" w:rsidRPr="0010540C" w:rsidRDefault="00545845" w:rsidP="00C01BB4">
      <w:pPr>
        <w:pStyle w:val="ListParagraph"/>
        <w:numPr>
          <w:ilvl w:val="0"/>
          <w:numId w:val="22"/>
        </w:numPr>
        <w:spacing w:before="360" w:after="120" w:line="360" w:lineRule="atLeast"/>
        <w:ind w:left="357" w:hanging="357"/>
        <w:contextualSpacing w:val="0"/>
        <w:jc w:val="both"/>
        <w:rPr>
          <w:rFonts w:asciiTheme="majorHAnsi" w:hAnsiTheme="majorHAnsi"/>
          <w:b/>
          <w:color w:val="000000"/>
        </w:rPr>
      </w:pPr>
      <w:bookmarkStart w:id="266" w:name="_Ref217191493"/>
      <w:r w:rsidRPr="0010540C">
        <w:rPr>
          <w:rFonts w:asciiTheme="majorHAnsi" w:hAnsiTheme="majorHAnsi"/>
          <w:b/>
        </w:rPr>
        <w:t>LAW AND JURISDICTION</w:t>
      </w:r>
      <w:bookmarkEnd w:id="266"/>
    </w:p>
    <w:p w14:paraId="77E2B228" w14:textId="42631D51" w:rsidR="0025225E" w:rsidRPr="0010540C" w:rsidRDefault="0025225E" w:rsidP="0010540C">
      <w:pPr>
        <w:pStyle w:val="ListParagraph"/>
        <w:numPr>
          <w:ilvl w:val="1"/>
          <w:numId w:val="22"/>
        </w:numPr>
        <w:spacing w:after="120" w:line="360" w:lineRule="atLeast"/>
        <w:jc w:val="both"/>
        <w:rPr>
          <w:rFonts w:asciiTheme="majorHAnsi" w:hAnsiTheme="majorHAnsi"/>
          <w:color w:val="000000"/>
        </w:rPr>
      </w:pPr>
      <w:r w:rsidRPr="0010540C">
        <w:rPr>
          <w:rFonts w:asciiTheme="majorHAnsi" w:hAnsiTheme="majorHAnsi"/>
        </w:rPr>
        <w:t xml:space="preserve">The Terms of Use shall be governed by and interpreted in accordance with the laws of Malta. </w:t>
      </w:r>
    </w:p>
    <w:p w14:paraId="2B990B5E" w14:textId="5AFA0776" w:rsidR="004F5ECA" w:rsidRPr="0010540C" w:rsidRDefault="0025225E" w:rsidP="0010540C">
      <w:pPr>
        <w:pStyle w:val="ListParagraph"/>
        <w:numPr>
          <w:ilvl w:val="1"/>
          <w:numId w:val="22"/>
        </w:numPr>
        <w:spacing w:after="120" w:line="360" w:lineRule="atLeast"/>
        <w:jc w:val="both"/>
        <w:rPr>
          <w:rFonts w:asciiTheme="majorHAnsi" w:hAnsiTheme="majorHAnsi"/>
          <w:color w:val="000000"/>
        </w:rPr>
      </w:pPr>
      <w:r w:rsidRPr="0010540C">
        <w:rPr>
          <w:rFonts w:asciiTheme="majorHAnsi" w:hAnsiTheme="majorHAnsi"/>
        </w:rPr>
        <w:t>The Courts of Malta shall have non-exclusive jurisdiction over any disputes arising out of the Terms of Use themselves.</w:t>
      </w:r>
    </w:p>
    <w:p w14:paraId="38DE18CC" w14:textId="77777777" w:rsidR="00545845" w:rsidRPr="0010540C" w:rsidRDefault="00545845" w:rsidP="00C01BB4">
      <w:pPr>
        <w:pStyle w:val="ListParagraph"/>
        <w:numPr>
          <w:ilvl w:val="0"/>
          <w:numId w:val="22"/>
        </w:numPr>
        <w:spacing w:before="360" w:after="120" w:line="360" w:lineRule="atLeast"/>
        <w:ind w:left="357" w:hanging="357"/>
        <w:contextualSpacing w:val="0"/>
        <w:jc w:val="both"/>
        <w:rPr>
          <w:rFonts w:asciiTheme="majorHAnsi" w:hAnsiTheme="majorHAnsi"/>
          <w:color w:val="000000"/>
        </w:rPr>
      </w:pPr>
      <w:r w:rsidRPr="0010540C">
        <w:rPr>
          <w:rFonts w:asciiTheme="majorHAnsi" w:hAnsiTheme="majorHAnsi"/>
          <w:b/>
        </w:rPr>
        <w:t>RESPONSIBLE GAMING AND GAMBLING</w:t>
      </w:r>
    </w:p>
    <w:p w14:paraId="2ADACB80" w14:textId="5FAE97AD" w:rsidR="00534DA4" w:rsidRPr="00AE1A4E" w:rsidRDefault="00B71FEB" w:rsidP="00AE1A4E">
      <w:pPr>
        <w:pStyle w:val="ListParagraph"/>
        <w:numPr>
          <w:ilvl w:val="1"/>
          <w:numId w:val="22"/>
        </w:numPr>
        <w:spacing w:after="120" w:line="360" w:lineRule="atLeast"/>
        <w:jc w:val="both"/>
        <w:rPr>
          <w:rFonts w:asciiTheme="majorHAnsi" w:hAnsiTheme="majorHAnsi"/>
          <w:color w:val="000000"/>
        </w:rPr>
      </w:pPr>
      <w:r w:rsidRPr="0010540C">
        <w:rPr>
          <w:rFonts w:asciiTheme="majorHAnsi" w:eastAsia="Times New Roman" w:hAnsiTheme="majorHAnsi"/>
        </w:rPr>
        <w:t xml:space="preserve">We are committed to endorsing responsible gaming as a policy of customer care and social responsibility. We believe it is our responsibility to you, our customers, to ensure that you enjoy your wagering experience on our site, while remaining fully aware of the </w:t>
      </w:r>
      <w:r w:rsidRPr="00B0688F">
        <w:rPr>
          <w:rFonts w:asciiTheme="majorHAnsi" w:eastAsia="Times New Roman" w:hAnsiTheme="majorHAnsi"/>
        </w:rPr>
        <w:t xml:space="preserve">social and financial harms associated with problem gambling. </w:t>
      </w:r>
    </w:p>
    <w:p w14:paraId="7718F24F" w14:textId="5CA1AFB8" w:rsidR="0070279D" w:rsidRPr="0070279D" w:rsidRDefault="0070279D" w:rsidP="0070279D">
      <w:pPr>
        <w:pStyle w:val="ListParagraph"/>
        <w:numPr>
          <w:ilvl w:val="1"/>
          <w:numId w:val="22"/>
        </w:numPr>
        <w:spacing w:after="120" w:line="360" w:lineRule="atLeast"/>
        <w:jc w:val="both"/>
        <w:rPr>
          <w:rFonts w:asciiTheme="majorHAnsi" w:eastAsia="Times New Roman" w:hAnsiTheme="majorHAnsi"/>
          <w:bCs/>
        </w:rPr>
      </w:pPr>
      <w:r>
        <w:rPr>
          <w:rFonts w:asciiTheme="majorHAnsi" w:eastAsia="Times New Roman" w:hAnsiTheme="majorHAnsi"/>
          <w:bCs/>
        </w:rPr>
        <w:t>Financial</w:t>
      </w:r>
      <w:r w:rsidR="00B71FEB" w:rsidRPr="00B0688F">
        <w:rPr>
          <w:rFonts w:asciiTheme="majorHAnsi" w:eastAsia="Times New Roman" w:hAnsiTheme="majorHAnsi"/>
          <w:bCs/>
        </w:rPr>
        <w:t xml:space="preserve"> </w:t>
      </w:r>
      <w:r w:rsidRPr="0070279D">
        <w:rPr>
          <w:rFonts w:asciiTheme="majorHAnsi" w:eastAsia="Times New Roman" w:hAnsiTheme="majorHAnsi"/>
          <w:bCs/>
        </w:rPr>
        <w:t>Limits - A player may set financial limits mainly related to</w:t>
      </w:r>
      <w:r w:rsidR="008A01FB">
        <w:rPr>
          <w:rFonts w:asciiTheme="majorHAnsi" w:eastAsia="Times New Roman" w:hAnsiTheme="majorHAnsi"/>
          <w:bCs/>
        </w:rPr>
        <w:t xml:space="preserve"> deposits,</w:t>
      </w:r>
      <w:r w:rsidRPr="0070279D">
        <w:rPr>
          <w:rFonts w:asciiTheme="majorHAnsi" w:eastAsia="Times New Roman" w:hAnsiTheme="majorHAnsi"/>
          <w:bCs/>
        </w:rPr>
        <w:t xml:space="preserve"> wagers and losses by contacting our Support team</w:t>
      </w:r>
      <w:r w:rsidR="008A01FB">
        <w:rPr>
          <w:rFonts w:asciiTheme="majorHAnsi" w:eastAsia="Times New Roman" w:hAnsiTheme="majorHAnsi"/>
          <w:bCs/>
        </w:rPr>
        <w:t xml:space="preserve"> or by going to ‘My Account’ section, if available</w:t>
      </w:r>
      <w:r w:rsidRPr="0070279D">
        <w:rPr>
          <w:rFonts w:asciiTheme="majorHAnsi" w:eastAsia="Times New Roman" w:hAnsiTheme="majorHAnsi"/>
          <w:bCs/>
        </w:rPr>
        <w:t xml:space="preserve">. Once these limits are set the player will not be able to exceed these limits. </w:t>
      </w:r>
    </w:p>
    <w:p w14:paraId="16F407C5" w14:textId="77B8399A" w:rsidR="00534DA4" w:rsidRPr="00AE1A4E" w:rsidRDefault="0070279D" w:rsidP="00297AD6">
      <w:pPr>
        <w:pStyle w:val="ListParagraph"/>
        <w:spacing w:after="120" w:line="360" w:lineRule="atLeast"/>
        <w:ind w:left="826"/>
        <w:jc w:val="both"/>
        <w:rPr>
          <w:rFonts w:asciiTheme="majorHAnsi" w:hAnsiTheme="majorHAnsi"/>
          <w:color w:val="000000"/>
        </w:rPr>
      </w:pPr>
      <w:r w:rsidRPr="0070279D">
        <w:rPr>
          <w:rFonts w:asciiTheme="majorHAnsi" w:eastAsia="Times New Roman" w:hAnsiTheme="majorHAnsi"/>
          <w:bCs/>
        </w:rPr>
        <w:t>Limits can be amended at any time. A decrease in the deposit limit will take effect immediately, but an in</w:t>
      </w:r>
      <w:r>
        <w:rPr>
          <w:rFonts w:asciiTheme="majorHAnsi" w:eastAsia="Times New Roman" w:hAnsiTheme="majorHAnsi"/>
          <w:bCs/>
        </w:rPr>
        <w:t xml:space="preserve">crease can only occur after a </w:t>
      </w:r>
      <w:del w:id="267" w:author="Mario Karagiorgas" w:date="2016-12-12T17:13:00Z">
        <w:r w:rsidDel="00E878CE">
          <w:rPr>
            <w:rFonts w:asciiTheme="majorHAnsi" w:eastAsia="Times New Roman" w:hAnsiTheme="majorHAnsi"/>
            <w:bCs/>
          </w:rPr>
          <w:delText>7 day</w:delText>
        </w:r>
      </w:del>
      <w:ins w:id="268" w:author="Mario Karagiorgas" w:date="2016-12-12T17:13:00Z">
        <w:r w:rsidR="00E878CE">
          <w:rPr>
            <w:rFonts w:asciiTheme="majorHAnsi" w:eastAsia="Times New Roman" w:hAnsiTheme="majorHAnsi"/>
            <w:bCs/>
          </w:rPr>
          <w:t>7-day</w:t>
        </w:r>
      </w:ins>
      <w:r w:rsidRPr="0070279D">
        <w:rPr>
          <w:rFonts w:asciiTheme="majorHAnsi" w:eastAsia="Times New Roman" w:hAnsiTheme="majorHAnsi"/>
          <w:bCs/>
        </w:rPr>
        <w:t xml:space="preserve"> cooling-off period, in order to avoid rash decisions. If you require any further information or assistance regarding responsible gaming, please contact Support.</w:t>
      </w:r>
    </w:p>
    <w:p w14:paraId="20E94E5E" w14:textId="6BFF9022" w:rsidR="00F64D2B" w:rsidRPr="00B0688F" w:rsidRDefault="00B71FEB" w:rsidP="00032001">
      <w:pPr>
        <w:pStyle w:val="ListParagraph"/>
        <w:numPr>
          <w:ilvl w:val="1"/>
          <w:numId w:val="22"/>
        </w:numPr>
        <w:spacing w:after="120" w:line="360" w:lineRule="atLeast"/>
        <w:jc w:val="both"/>
        <w:rPr>
          <w:rFonts w:asciiTheme="majorHAnsi" w:hAnsiTheme="majorHAnsi"/>
          <w:color w:val="000000"/>
        </w:rPr>
      </w:pPr>
      <w:r w:rsidRPr="00B0688F">
        <w:rPr>
          <w:rFonts w:asciiTheme="majorHAnsi" w:eastAsia="Times New Roman" w:hAnsiTheme="majorHAnsi"/>
          <w:bCs/>
        </w:rPr>
        <w:t>Self-exclusion</w:t>
      </w:r>
      <w:r w:rsidR="00534DA4" w:rsidRPr="00B0688F">
        <w:rPr>
          <w:rFonts w:asciiTheme="majorHAnsi" w:eastAsia="Times New Roman" w:hAnsiTheme="majorHAnsi"/>
        </w:rPr>
        <w:t xml:space="preserve"> - </w:t>
      </w:r>
      <w:r w:rsidR="00032001" w:rsidRPr="00032001">
        <w:rPr>
          <w:rFonts w:asciiTheme="majorHAnsi" w:eastAsia="Times New Roman" w:hAnsiTheme="majorHAnsi"/>
        </w:rPr>
        <w:t xml:space="preserve">If you feel that you may have lost control of your gambling, we provide </w:t>
      </w:r>
      <w:r w:rsidR="00240D57">
        <w:rPr>
          <w:rFonts w:asciiTheme="majorHAnsi" w:eastAsia="Times New Roman" w:hAnsiTheme="majorHAnsi"/>
        </w:rPr>
        <w:t xml:space="preserve">a self-exclusion </w:t>
      </w:r>
      <w:r w:rsidR="00032001">
        <w:rPr>
          <w:rFonts w:asciiTheme="majorHAnsi" w:eastAsia="Times New Roman" w:hAnsiTheme="majorHAnsi"/>
        </w:rPr>
        <w:t xml:space="preserve">facility which </w:t>
      </w:r>
      <w:r w:rsidR="00032001" w:rsidRPr="00032001">
        <w:rPr>
          <w:rFonts w:asciiTheme="majorHAnsi" w:eastAsia="Times New Roman" w:hAnsiTheme="majorHAnsi"/>
        </w:rPr>
        <w:t xml:space="preserve">can be activated by contacting </w:t>
      </w:r>
      <w:r w:rsidR="00CC6DA2">
        <w:t>help@greenzorro.</w:t>
      </w:r>
      <w:r w:rsidR="00CC6DA2" w:rsidRPr="00E878CE">
        <w:t>com</w:t>
      </w:r>
      <w:r w:rsidR="00032001" w:rsidRPr="00032001">
        <w:rPr>
          <w:rFonts w:asciiTheme="majorHAnsi" w:eastAsia="Times New Roman" w:hAnsiTheme="majorHAnsi"/>
        </w:rPr>
        <w:t>.</w:t>
      </w:r>
      <w:r w:rsidRPr="00B0688F">
        <w:rPr>
          <w:rFonts w:asciiTheme="majorHAnsi" w:eastAsia="Times New Roman" w:hAnsiTheme="majorHAnsi"/>
        </w:rPr>
        <w:t xml:space="preserve"> Self-exclusion means that your account will remain closed during the </w:t>
      </w:r>
      <w:r w:rsidR="002D2308">
        <w:rPr>
          <w:rFonts w:asciiTheme="majorHAnsi" w:eastAsia="Times New Roman" w:hAnsiTheme="majorHAnsi"/>
        </w:rPr>
        <w:t xml:space="preserve">entire </w:t>
      </w:r>
      <w:r w:rsidRPr="00B0688F">
        <w:rPr>
          <w:rFonts w:asciiTheme="majorHAnsi" w:eastAsia="Times New Roman" w:hAnsiTheme="majorHAnsi"/>
        </w:rPr>
        <w:t>exclusion period</w:t>
      </w:r>
      <w:r w:rsidR="004D1172">
        <w:rPr>
          <w:rFonts w:asciiTheme="majorHAnsi" w:eastAsia="Times New Roman" w:hAnsiTheme="majorHAnsi"/>
        </w:rPr>
        <w:t>, which can be set for a minimum of 6 months</w:t>
      </w:r>
      <w:r w:rsidRPr="00B0688F">
        <w:rPr>
          <w:rFonts w:asciiTheme="majorHAnsi" w:eastAsia="Times New Roman" w:hAnsiTheme="majorHAnsi"/>
        </w:rPr>
        <w:t xml:space="preserve">. This is the major difference to a standard account closure request. </w:t>
      </w:r>
      <w:r w:rsidR="007D51B9" w:rsidRPr="00B0688F">
        <w:rPr>
          <w:rFonts w:asciiTheme="majorHAnsi" w:eastAsia="Times New Roman" w:hAnsiTheme="majorHAnsi"/>
        </w:rPr>
        <w:t>S</w:t>
      </w:r>
      <w:r w:rsidR="007D51B9" w:rsidRPr="00B0688F">
        <w:rPr>
          <w:rFonts w:asciiTheme="majorHAnsi" w:hAnsiTheme="majorHAnsi"/>
          <w:iCs/>
        </w:rPr>
        <w:t xml:space="preserve">hould you wish to activate permanent self-exclusion you may do so by </w:t>
      </w:r>
      <w:r w:rsidR="00240D57" w:rsidRPr="00297AD6">
        <w:t>contacting</w:t>
      </w:r>
      <w:r w:rsidR="008A14E9">
        <w:t xml:space="preserve"> </w:t>
      </w:r>
      <w:r w:rsidR="002D2308">
        <w:t>the above email address</w:t>
      </w:r>
      <w:r w:rsidR="00B92594">
        <w:rPr>
          <w:rFonts w:asciiTheme="majorHAnsi" w:hAnsiTheme="majorHAnsi"/>
          <w:iCs/>
        </w:rPr>
        <w:t>.</w:t>
      </w:r>
      <w:ins w:id="269" w:author="MGA Changes" w:date="2016-12-12T17:05:00Z">
        <w:r w:rsidR="003A50A5">
          <w:rPr>
            <w:rFonts w:asciiTheme="majorHAnsi" w:hAnsiTheme="majorHAnsi"/>
            <w:iCs/>
          </w:rPr>
          <w:t xml:space="preserve"> </w:t>
        </w:r>
        <w:r w:rsidR="003A50A5" w:rsidRPr="00CA2A7E">
          <w:rPr>
            <w:rFonts w:asciiTheme="majorHAnsi" w:hAnsiTheme="majorHAnsi"/>
            <w:iCs/>
          </w:rPr>
          <w:t>Any fund</w:t>
        </w:r>
        <w:r w:rsidR="002D0BD1" w:rsidRPr="00CA2A7E">
          <w:rPr>
            <w:rFonts w:asciiTheme="majorHAnsi" w:hAnsiTheme="majorHAnsi"/>
            <w:iCs/>
          </w:rPr>
          <w:t>s remaining in your account/s</w:t>
        </w:r>
        <w:r w:rsidR="003A50A5" w:rsidRPr="00CA2A7E">
          <w:rPr>
            <w:rFonts w:asciiTheme="majorHAnsi" w:hAnsiTheme="majorHAnsi"/>
            <w:iCs/>
          </w:rPr>
          <w:t>, shall be immediately returned to You, with an applied deduction equivalent to the transaction processing</w:t>
        </w:r>
        <w:r w:rsidR="002D0BD1" w:rsidRPr="00CA2A7E">
          <w:rPr>
            <w:rFonts w:asciiTheme="majorHAnsi" w:hAnsiTheme="majorHAnsi"/>
            <w:iCs/>
          </w:rPr>
          <w:t xml:space="preserve"> fees.</w:t>
        </w:r>
        <w:r w:rsidR="003951D1" w:rsidRPr="00CA2A7E">
          <w:rPr>
            <w:rFonts w:asciiTheme="majorHAnsi" w:hAnsiTheme="majorHAnsi"/>
            <w:iCs/>
          </w:rPr>
          <w:t xml:space="preserve"> </w:t>
        </w:r>
      </w:ins>
    </w:p>
    <w:p w14:paraId="33C059E0" w14:textId="77777777" w:rsidR="003A50A5" w:rsidRPr="003951D1" w:rsidRDefault="003A50A5" w:rsidP="00CA2A7E">
      <w:pPr>
        <w:pStyle w:val="ListParagraph"/>
        <w:spacing w:after="120" w:line="360" w:lineRule="atLeast"/>
        <w:ind w:left="826"/>
        <w:jc w:val="both"/>
        <w:rPr>
          <w:ins w:id="270" w:author="MGA Changes" w:date="2016-12-12T17:05:00Z"/>
          <w:rFonts w:asciiTheme="majorHAnsi" w:hAnsiTheme="majorHAnsi"/>
          <w:color w:val="000000"/>
        </w:rPr>
      </w:pPr>
      <w:ins w:id="271" w:author="MGA Changes" w:date="2016-12-12T17:05:00Z">
        <w:r w:rsidRPr="003951D1">
          <w:rPr>
            <w:rFonts w:asciiTheme="majorHAnsi" w:hAnsiTheme="majorHAnsi"/>
            <w:color w:val="000000"/>
          </w:rPr>
          <w:t>Should You self-excl</w:t>
        </w:r>
        <w:r w:rsidR="00271EBF" w:rsidRPr="00CA2A7E">
          <w:rPr>
            <w:rFonts w:asciiTheme="majorHAnsi" w:hAnsiTheme="majorHAnsi"/>
            <w:color w:val="000000"/>
          </w:rPr>
          <w:t xml:space="preserve">ude </w:t>
        </w:r>
        <w:r w:rsidRPr="003951D1">
          <w:rPr>
            <w:rFonts w:asciiTheme="majorHAnsi" w:hAnsiTheme="majorHAnsi"/>
            <w:color w:val="000000"/>
          </w:rPr>
          <w:t>and afterwards, during the applicable self-exclusion period, succeed in opening an account, depositing and playing, all of your bets shall be voided by us and all of your deposits will be returned to You, with an applied deduction equivalent of the transaction processing fees. This will occur immediately upon detection and You agree to waive any and all claims relating to the respective amounts.</w:t>
        </w:r>
      </w:ins>
    </w:p>
    <w:p w14:paraId="7544B2E0" w14:textId="77777777" w:rsidR="00033970" w:rsidRPr="00B0688F" w:rsidRDefault="00033970" w:rsidP="00CA2A7E">
      <w:pPr>
        <w:pStyle w:val="ListParagraph"/>
        <w:spacing w:after="120" w:line="360" w:lineRule="atLeast"/>
        <w:ind w:left="826"/>
        <w:jc w:val="both"/>
        <w:rPr>
          <w:ins w:id="272" w:author="MGA Changes" w:date="2016-12-12T17:05:00Z"/>
          <w:rFonts w:asciiTheme="majorHAnsi" w:hAnsiTheme="majorHAnsi"/>
          <w:color w:val="000000"/>
        </w:rPr>
      </w:pPr>
      <w:ins w:id="273" w:author="MGA Changes" w:date="2016-12-12T17:05:00Z">
        <w:r w:rsidRPr="00DD5535">
          <w:rPr>
            <w:rFonts w:asciiTheme="majorHAnsi" w:hAnsiTheme="majorHAnsi"/>
            <w:color w:val="000000"/>
          </w:rPr>
          <w:t>We may, in certain events of Self-exclusion, contact you in order to transfer your outstanding funds from your player account. We may ask you to provide account details or payment method details (such as bank account details or other applicable methods) in order to perform the refund; Kindly make sure that all account details, such as email address, full name, etc. are accurate at all times.</w:t>
        </w:r>
        <w:r w:rsidR="003951D1">
          <w:rPr>
            <w:rFonts w:asciiTheme="majorHAnsi" w:hAnsiTheme="majorHAnsi"/>
            <w:color w:val="000000"/>
          </w:rPr>
          <w:t xml:space="preserve"> Kindly see clause 9.7 related to retaining funds. </w:t>
        </w:r>
      </w:ins>
    </w:p>
    <w:p w14:paraId="07B77C04" w14:textId="6785D968" w:rsidR="000C38FA" w:rsidRPr="00297AD6" w:rsidRDefault="00FD36DE" w:rsidP="00297AD6">
      <w:pPr>
        <w:pStyle w:val="ListParagraph"/>
        <w:spacing w:after="120" w:line="360" w:lineRule="atLeast"/>
        <w:ind w:left="858"/>
        <w:jc w:val="both"/>
        <w:rPr>
          <w:rFonts w:asciiTheme="majorHAnsi" w:eastAsia="Times New Roman" w:hAnsiTheme="majorHAnsi"/>
        </w:rPr>
      </w:pPr>
      <w:r>
        <w:rPr>
          <w:rFonts w:asciiTheme="majorHAnsi" w:hAnsiTheme="majorHAnsi"/>
        </w:rPr>
        <w:t xml:space="preserve">Reasonable endeavours will be used to enforce your self-exclusion. </w:t>
      </w:r>
      <w:r w:rsidR="00240D57" w:rsidRPr="00240D57">
        <w:rPr>
          <w:rFonts w:asciiTheme="majorHAnsi" w:hAnsiTheme="majorHAnsi"/>
        </w:rPr>
        <w:t>However</w:t>
      </w:r>
      <w:r w:rsidR="00EA4A59">
        <w:rPr>
          <w:rFonts w:asciiTheme="majorHAnsi" w:hAnsiTheme="majorHAnsi"/>
        </w:rPr>
        <w:t>,</w:t>
      </w:r>
      <w:r w:rsidR="00240D57" w:rsidRPr="00240D57">
        <w:rPr>
          <w:rFonts w:asciiTheme="majorHAnsi" w:hAnsiTheme="majorHAnsi"/>
        </w:rPr>
        <w:t xml:space="preserve"> you acknowledge that the primary responsibility for controlling your behaviour lies with you</w:t>
      </w:r>
      <w:r>
        <w:rPr>
          <w:rFonts w:asciiTheme="majorHAnsi" w:hAnsiTheme="majorHAnsi"/>
        </w:rPr>
        <w:t>, thus you</w:t>
      </w:r>
      <w:r w:rsidR="00240D57" w:rsidRPr="00240D57">
        <w:rPr>
          <w:rFonts w:asciiTheme="majorHAnsi" w:hAnsiTheme="majorHAnsi"/>
        </w:rPr>
        <w:t xml:space="preserve"> accept that we will not be liable if you continue gambling and/or seek to use the Website and we fail to recognise or determine that.</w:t>
      </w:r>
      <w:r w:rsidR="00534DA4" w:rsidRPr="0010540C">
        <w:rPr>
          <w:rFonts w:asciiTheme="majorHAnsi" w:hAnsiTheme="majorHAnsi"/>
          <w:color w:val="000000"/>
        </w:rPr>
        <w:t xml:space="preserve"> W</w:t>
      </w:r>
      <w:r w:rsidR="00B71FEB" w:rsidRPr="0010540C">
        <w:rPr>
          <w:rFonts w:asciiTheme="majorHAnsi" w:eastAsia="Times New Roman" w:hAnsiTheme="majorHAnsi"/>
        </w:rPr>
        <w:t>e also recommend that consideration is given to the installation of software that will allow you to block access to internet gambling websites. See Filtering Systems at the bottom of this page</w:t>
      </w:r>
      <w:r w:rsidR="00534DA4" w:rsidRPr="0010540C">
        <w:rPr>
          <w:rFonts w:asciiTheme="majorHAnsi" w:eastAsia="Times New Roman" w:hAnsiTheme="majorHAnsi"/>
        </w:rPr>
        <w:t>.</w:t>
      </w:r>
    </w:p>
    <w:p w14:paraId="1EFA064D" w14:textId="14F246B9" w:rsidR="00534DA4" w:rsidRPr="0010540C" w:rsidRDefault="00B71FEB" w:rsidP="00C01BB4">
      <w:pPr>
        <w:pStyle w:val="ListParagraph"/>
        <w:numPr>
          <w:ilvl w:val="1"/>
          <w:numId w:val="22"/>
        </w:numPr>
        <w:spacing w:after="120" w:line="360" w:lineRule="atLeast"/>
        <w:jc w:val="both"/>
        <w:rPr>
          <w:rFonts w:asciiTheme="majorHAnsi" w:hAnsiTheme="majorHAnsi"/>
          <w:color w:val="000000"/>
        </w:rPr>
      </w:pPr>
      <w:r w:rsidRPr="0010540C">
        <w:rPr>
          <w:rFonts w:asciiTheme="majorHAnsi" w:eastAsia="Times New Roman" w:hAnsiTheme="majorHAnsi"/>
          <w:bCs/>
        </w:rPr>
        <w:t>Underage Gambling</w:t>
      </w:r>
      <w:r w:rsidR="00534DA4" w:rsidRPr="0010540C">
        <w:rPr>
          <w:rFonts w:asciiTheme="majorHAnsi" w:eastAsia="Times New Roman" w:hAnsiTheme="majorHAnsi"/>
          <w:bCs/>
        </w:rPr>
        <w:t xml:space="preserve"> - </w:t>
      </w:r>
      <w:r w:rsidRPr="0010540C">
        <w:rPr>
          <w:rFonts w:asciiTheme="majorHAnsi" w:eastAsia="Times New Roman" w:hAnsiTheme="majorHAnsi"/>
        </w:rPr>
        <w:t>It is illegal for anyone under the age of 18 to open an account or to gamble on our website. We carry out age verification checks on all customers who use payment mechanisms which are available to under 18s and additionally perform random age verification checks on customers using other</w:t>
      </w:r>
      <w:r w:rsidR="00534DA4" w:rsidRPr="0010540C">
        <w:rPr>
          <w:rFonts w:asciiTheme="majorHAnsi" w:eastAsia="Times New Roman" w:hAnsiTheme="majorHAnsi"/>
        </w:rPr>
        <w:t xml:space="preserve"> forms of funding mechanisms.  </w:t>
      </w:r>
      <w:r w:rsidRPr="0010540C">
        <w:rPr>
          <w:rFonts w:asciiTheme="majorHAnsi" w:eastAsia="Times New Roman" w:hAnsiTheme="majorHAnsi"/>
        </w:rPr>
        <w:t>Please note tha</w:t>
      </w:r>
      <w:r w:rsidR="00032001">
        <w:rPr>
          <w:rFonts w:asciiTheme="majorHAnsi" w:eastAsia="Times New Roman" w:hAnsiTheme="majorHAnsi"/>
        </w:rPr>
        <w:t>t</w:t>
      </w:r>
      <w:r w:rsidRPr="0010540C">
        <w:rPr>
          <w:rFonts w:asciiTheme="majorHAnsi" w:eastAsia="Times New Roman" w:hAnsiTheme="majorHAnsi"/>
        </w:rPr>
        <w:t xml:space="preserve"> anyone under the age of 18 found to be using the site will have any winnings forfeited and may al</w:t>
      </w:r>
      <w:r w:rsidR="00871ABA" w:rsidRPr="0010540C">
        <w:rPr>
          <w:rFonts w:asciiTheme="majorHAnsi" w:eastAsia="Times New Roman" w:hAnsiTheme="majorHAnsi"/>
        </w:rPr>
        <w:t>so be reported to the authorities</w:t>
      </w:r>
      <w:r w:rsidR="00534DA4" w:rsidRPr="0010540C">
        <w:rPr>
          <w:rFonts w:asciiTheme="majorHAnsi" w:eastAsia="Times New Roman" w:hAnsiTheme="majorHAnsi"/>
        </w:rPr>
        <w:t xml:space="preserve">. </w:t>
      </w:r>
    </w:p>
    <w:p w14:paraId="3D1D6AD4" w14:textId="2D8FD5D0" w:rsidR="00B71FEB" w:rsidRPr="0010540C" w:rsidRDefault="00B71FEB" w:rsidP="00C01BB4">
      <w:pPr>
        <w:pStyle w:val="ListParagraph"/>
        <w:numPr>
          <w:ilvl w:val="1"/>
          <w:numId w:val="22"/>
        </w:numPr>
        <w:spacing w:after="120" w:line="360" w:lineRule="atLeast"/>
        <w:ind w:left="858"/>
        <w:jc w:val="both"/>
        <w:rPr>
          <w:rFonts w:asciiTheme="majorHAnsi" w:hAnsiTheme="majorHAnsi"/>
          <w:color w:val="000000"/>
        </w:rPr>
      </w:pPr>
      <w:r w:rsidRPr="0010540C">
        <w:rPr>
          <w:rFonts w:asciiTheme="majorHAnsi" w:eastAsia="Times New Roman" w:hAnsiTheme="majorHAnsi"/>
          <w:bCs/>
        </w:rPr>
        <w:t>Filtering Systems</w:t>
      </w:r>
      <w:r w:rsidR="00534DA4" w:rsidRPr="0010540C">
        <w:rPr>
          <w:rFonts w:asciiTheme="majorHAnsi" w:eastAsia="Times New Roman" w:hAnsiTheme="majorHAnsi"/>
          <w:bCs/>
        </w:rPr>
        <w:t xml:space="preserve"> -</w:t>
      </w:r>
      <w:r w:rsidR="00534DA4" w:rsidRPr="0010540C">
        <w:rPr>
          <w:rFonts w:asciiTheme="majorHAnsi" w:eastAsia="Times New Roman" w:hAnsiTheme="majorHAnsi"/>
        </w:rPr>
        <w:t xml:space="preserve"> </w:t>
      </w:r>
      <w:r w:rsidRPr="0010540C">
        <w:rPr>
          <w:rFonts w:asciiTheme="majorHAnsi" w:eastAsia="Times New Roman" w:hAnsiTheme="majorHAnsi"/>
        </w:rPr>
        <w:t xml:space="preserve">Filtering solutions allow parents to regulate access to the internet, based on chosen criteria. Parents can use filters to prevent their children from accessing, amongst other things, gambling websites. If you share your computer with friends or family who are under the legal age to register or bet </w:t>
      </w:r>
      <w:r w:rsidR="00032001">
        <w:rPr>
          <w:rFonts w:asciiTheme="majorHAnsi" w:eastAsia="Times New Roman" w:hAnsiTheme="majorHAnsi"/>
        </w:rPr>
        <w:t>on</w:t>
      </w:r>
      <w:r w:rsidRPr="0010540C">
        <w:rPr>
          <w:rFonts w:asciiTheme="majorHAnsi" w:eastAsia="Times New Roman" w:hAnsiTheme="majorHAnsi"/>
        </w:rPr>
        <w:t xml:space="preserve"> our site, or have requested self-exclusion from gambling sites, please consider parental filtering solutions </w:t>
      </w:r>
    </w:p>
    <w:p w14:paraId="4E8B4942" w14:textId="09E5B1E9" w:rsidR="00CF7A2F" w:rsidRPr="0010540C" w:rsidRDefault="00554890" w:rsidP="00C01BB4">
      <w:pPr>
        <w:pStyle w:val="ListParagraph"/>
        <w:numPr>
          <w:ilvl w:val="1"/>
          <w:numId w:val="22"/>
        </w:numPr>
        <w:spacing w:after="120" w:line="360" w:lineRule="atLeast"/>
        <w:ind w:left="858"/>
        <w:jc w:val="both"/>
        <w:rPr>
          <w:rFonts w:asciiTheme="majorHAnsi" w:hAnsiTheme="majorHAnsi"/>
          <w:color w:val="000000"/>
        </w:rPr>
      </w:pPr>
      <w:r w:rsidRPr="0010540C">
        <w:rPr>
          <w:rFonts w:asciiTheme="majorHAnsi" w:eastAsia="Times New Roman" w:hAnsiTheme="majorHAnsi"/>
        </w:rPr>
        <w:t>Setting of Session Time Limits – A player may set maximum Session Time Limits by contacting our support team. Once these limits are set the player will not be allowed to continue playing above the pre</w:t>
      </w:r>
      <w:del w:id="274" w:author="Mario Karagiorgas" w:date="2016-12-12T17:14:00Z">
        <w:r w:rsidRPr="0010540C" w:rsidDel="00E878CE">
          <w:rPr>
            <w:rFonts w:asciiTheme="majorHAnsi" w:eastAsia="Times New Roman" w:hAnsiTheme="majorHAnsi"/>
          </w:rPr>
          <w:delText xml:space="preserve"> </w:delText>
        </w:r>
      </w:del>
      <w:r w:rsidRPr="0010540C">
        <w:rPr>
          <w:rFonts w:asciiTheme="majorHAnsi" w:eastAsia="Times New Roman" w:hAnsiTheme="majorHAnsi"/>
        </w:rPr>
        <w:t xml:space="preserve">set time limit in any one session. </w:t>
      </w:r>
    </w:p>
    <w:p w14:paraId="12440ABA" w14:textId="1A4BA897" w:rsidR="00554890" w:rsidRPr="0010540C" w:rsidRDefault="00554890" w:rsidP="00B95A27">
      <w:pPr>
        <w:pStyle w:val="ListParagraph"/>
        <w:numPr>
          <w:ilvl w:val="1"/>
          <w:numId w:val="22"/>
        </w:numPr>
        <w:spacing w:after="120" w:line="360" w:lineRule="atLeast"/>
        <w:jc w:val="both"/>
        <w:rPr>
          <w:rFonts w:asciiTheme="majorHAnsi" w:hAnsiTheme="majorHAnsi"/>
          <w:color w:val="000000"/>
        </w:rPr>
      </w:pPr>
      <w:r w:rsidRPr="0010540C">
        <w:rPr>
          <w:rFonts w:asciiTheme="majorHAnsi" w:eastAsia="Times New Roman" w:hAnsiTheme="majorHAnsi"/>
        </w:rPr>
        <w:t xml:space="preserve">Any notice </w:t>
      </w:r>
      <w:r w:rsidR="00B95A27" w:rsidRPr="00B95A27">
        <w:rPr>
          <w:rFonts w:asciiTheme="majorHAnsi" w:eastAsia="Times New Roman" w:hAnsiTheme="majorHAnsi"/>
        </w:rPr>
        <w:t>increasing or revoking a limit or decreasing</w:t>
      </w:r>
      <w:r w:rsidR="00B95A27">
        <w:rPr>
          <w:rFonts w:asciiTheme="majorHAnsi" w:eastAsia="Times New Roman" w:hAnsiTheme="majorHAnsi"/>
        </w:rPr>
        <w:t xml:space="preserve"> exclusion </w:t>
      </w:r>
      <w:r w:rsidRPr="0010540C">
        <w:rPr>
          <w:rFonts w:asciiTheme="majorHAnsi" w:eastAsia="Times New Roman" w:hAnsiTheme="majorHAnsi"/>
        </w:rPr>
        <w:t>will be accompanied by a seven (7) day cool down period in which the player will not be able to revert the conditions previously placed on his account.</w:t>
      </w:r>
    </w:p>
    <w:p w14:paraId="678F26AC" w14:textId="77777777" w:rsidR="00F40253" w:rsidRPr="0010540C" w:rsidRDefault="00F40253" w:rsidP="00B95A27">
      <w:pPr>
        <w:pStyle w:val="ListParagraph"/>
        <w:numPr>
          <w:ilvl w:val="1"/>
          <w:numId w:val="22"/>
        </w:numPr>
        <w:spacing w:after="120" w:line="360" w:lineRule="atLeast"/>
        <w:jc w:val="both"/>
        <w:rPr>
          <w:ins w:id="275" w:author="MGA Changes" w:date="2016-12-12T17:05:00Z"/>
          <w:rFonts w:asciiTheme="majorHAnsi" w:hAnsiTheme="majorHAnsi"/>
          <w:color w:val="000000"/>
        </w:rPr>
      </w:pPr>
      <w:ins w:id="276" w:author="MGA Changes" w:date="2016-12-12T17:05:00Z">
        <w:r>
          <w:rPr>
            <w:rFonts w:asciiTheme="majorHAnsi" w:hAnsiTheme="majorHAnsi"/>
            <w:color w:val="000000"/>
          </w:rPr>
          <w:t xml:space="preserve">We shall hold no liability for </w:t>
        </w:r>
        <w:r w:rsidR="00F80E11">
          <w:rPr>
            <w:rFonts w:asciiTheme="majorHAnsi" w:hAnsiTheme="majorHAnsi"/>
            <w:color w:val="000000"/>
          </w:rPr>
          <w:t xml:space="preserve">any claims made as a result of </w:t>
        </w:r>
        <w:r>
          <w:rPr>
            <w:rFonts w:asciiTheme="majorHAnsi" w:hAnsiTheme="majorHAnsi"/>
            <w:color w:val="000000"/>
          </w:rPr>
          <w:t xml:space="preserve">email client errors resulting in us not being able to receive your request. If we do not </w:t>
        </w:r>
        <w:r w:rsidR="00F80E11">
          <w:rPr>
            <w:rFonts w:asciiTheme="majorHAnsi" w:hAnsiTheme="majorHAnsi"/>
            <w:color w:val="000000"/>
          </w:rPr>
          <w:t>reply back to you within reasonable time, kindly check your email client and ensure that your email was sent successfully. You acknowledge it is your responsibility to ensure we have received your request, should you not receive a reply or confirmation of receipt of email from us.</w:t>
        </w:r>
      </w:ins>
    </w:p>
    <w:p w14:paraId="6A4067E1" w14:textId="77777777" w:rsidR="00545845" w:rsidRPr="0010540C" w:rsidRDefault="00545845" w:rsidP="00C01BB4">
      <w:pPr>
        <w:pStyle w:val="ListParagraph"/>
        <w:numPr>
          <w:ilvl w:val="1"/>
          <w:numId w:val="22"/>
        </w:numPr>
        <w:spacing w:after="120" w:line="360" w:lineRule="atLeast"/>
        <w:jc w:val="both"/>
        <w:rPr>
          <w:rFonts w:asciiTheme="majorHAnsi" w:hAnsiTheme="majorHAnsi"/>
          <w:color w:val="000000"/>
        </w:rPr>
      </w:pPr>
      <w:r w:rsidRPr="0010540C">
        <w:rPr>
          <w:rFonts w:asciiTheme="majorHAnsi" w:hAnsiTheme="majorHAnsi"/>
        </w:rPr>
        <w:t>We are committed to supporting Responsible Gambling initiatives and encourage you to find information about Responsible Gambling at the websites of the following organisations:</w:t>
      </w:r>
    </w:p>
    <w:p w14:paraId="79CB7284" w14:textId="77777777" w:rsidR="00A842D5" w:rsidRDefault="00A842D5" w:rsidP="00CA2A7E">
      <w:pPr>
        <w:pStyle w:val="ListParagraph"/>
        <w:spacing w:after="120" w:line="360" w:lineRule="atLeast"/>
        <w:ind w:left="826"/>
        <w:jc w:val="both"/>
        <w:rPr>
          <w:ins w:id="277" w:author="MGA Changes" w:date="2016-12-12T17:05:00Z"/>
          <w:rFonts w:asciiTheme="majorHAnsi" w:hAnsiTheme="majorHAnsi"/>
          <w:color w:val="000000"/>
        </w:rPr>
      </w:pPr>
      <w:ins w:id="278" w:author="MGA Changes" w:date="2016-12-12T17:05:00Z">
        <w:r>
          <w:rPr>
            <w:rFonts w:asciiTheme="majorHAnsi" w:hAnsiTheme="majorHAnsi"/>
            <w:color w:val="000000"/>
          </w:rPr>
          <w:t xml:space="preserve">Gambling Therapy: </w:t>
        </w:r>
        <w:r w:rsidRPr="00A842D5">
          <w:rPr>
            <w:rFonts w:asciiTheme="majorHAnsi" w:hAnsiTheme="majorHAnsi"/>
            <w:color w:val="000000"/>
          </w:rPr>
          <w:t xml:space="preserve"> https://www.gamblingtherapy.org/ </w:t>
        </w:r>
      </w:ins>
    </w:p>
    <w:p w14:paraId="43DE0D10" w14:textId="76B8DF54" w:rsidR="00545845" w:rsidRPr="0010540C" w:rsidRDefault="00184504" w:rsidP="00184504">
      <w:pPr>
        <w:pStyle w:val="ListParagraph"/>
        <w:spacing w:after="120" w:line="360" w:lineRule="atLeast"/>
        <w:ind w:left="792"/>
        <w:rPr>
          <w:del w:id="279" w:author="MGA Changes" w:date="2016-12-12T17:05:00Z"/>
          <w:rFonts w:asciiTheme="majorHAnsi" w:hAnsiTheme="majorHAnsi"/>
        </w:rPr>
      </w:pPr>
      <w:del w:id="280" w:author="MGA Changes" w:date="2016-12-12T17:05:00Z">
        <w:r w:rsidRPr="0010540C">
          <w:rPr>
            <w:rFonts w:asciiTheme="majorHAnsi" w:hAnsiTheme="majorHAnsi"/>
          </w:rPr>
          <w:delText xml:space="preserve">Agenzija Appogg - </w:delText>
        </w:r>
        <w:r w:rsidR="003A4BC7" w:rsidRPr="0010540C">
          <w:rPr>
            <w:rFonts w:asciiTheme="majorHAnsi" w:hAnsiTheme="majorHAnsi"/>
          </w:rPr>
          <w:delText>https://secure3.gov.mt/socialpolicy/family/fsws/appogg/appogg_info</w:delText>
        </w:r>
      </w:del>
    </w:p>
    <w:p w14:paraId="241EE7F3" w14:textId="0CF53096" w:rsidR="00184504" w:rsidRDefault="00F07BEC">
      <w:pPr>
        <w:pStyle w:val="ListParagraph"/>
        <w:spacing w:after="120" w:line="360" w:lineRule="atLeast"/>
        <w:ind w:left="826"/>
        <w:jc w:val="both"/>
        <w:rPr>
          <w:rFonts w:asciiTheme="majorHAnsi" w:hAnsiTheme="majorHAnsi"/>
          <w:color w:val="000000"/>
          <w:rPrChange w:id="281" w:author="MGA Changes" w:date="2016-12-12T17:05:00Z">
            <w:rPr>
              <w:rFonts w:asciiTheme="majorHAnsi" w:hAnsiTheme="majorHAnsi"/>
            </w:rPr>
          </w:rPrChange>
        </w:rPr>
        <w:pPrChange w:id="282" w:author="MGA Changes" w:date="2016-12-12T17:05:00Z">
          <w:pPr>
            <w:pStyle w:val="ListParagraph"/>
            <w:spacing w:after="120" w:line="360" w:lineRule="atLeast"/>
            <w:ind w:left="792"/>
          </w:pPr>
        </w:pPrChange>
      </w:pPr>
      <w:r>
        <w:rPr>
          <w:rFonts w:asciiTheme="majorHAnsi" w:hAnsiTheme="majorHAnsi"/>
          <w:color w:val="000000"/>
          <w:rPrChange w:id="283" w:author="MGA Changes" w:date="2016-12-12T17:05:00Z">
            <w:rPr>
              <w:rFonts w:asciiTheme="majorHAnsi" w:hAnsiTheme="majorHAnsi"/>
            </w:rPr>
          </w:rPrChange>
        </w:rPr>
        <w:t>Malta Gaming Authority</w:t>
      </w:r>
      <w:ins w:id="284" w:author="MGA Changes" w:date="2016-12-12T17:05:00Z">
        <w:r w:rsidR="00A842D5">
          <w:rPr>
            <w:rFonts w:asciiTheme="majorHAnsi" w:hAnsiTheme="majorHAnsi"/>
            <w:color w:val="000000"/>
          </w:rPr>
          <w:t xml:space="preserve">: </w:t>
        </w:r>
        <w:r w:rsidR="00A842D5" w:rsidRPr="00A842D5">
          <w:rPr>
            <w:rFonts w:asciiTheme="majorHAnsi" w:hAnsiTheme="majorHAnsi"/>
            <w:color w:val="000000"/>
          </w:rPr>
          <w:t xml:space="preserve"> </w:t>
        </w:r>
        <w:r w:rsidR="00A842D5" w:rsidRPr="00CA2A7E">
          <w:rPr>
            <w:color w:val="000000"/>
          </w:rPr>
          <w:t>http://www.MGA.org.mt</w:t>
        </w:r>
      </w:ins>
      <w:del w:id="285" w:author="MGA Changes" w:date="2016-12-12T17:05:00Z">
        <w:r w:rsidR="00184504" w:rsidRPr="0010540C">
          <w:rPr>
            <w:rFonts w:asciiTheme="majorHAnsi" w:hAnsiTheme="majorHAnsi"/>
          </w:rPr>
          <w:delText xml:space="preserve">- </w:delText>
        </w:r>
        <w:r w:rsidR="00F93121">
          <w:fldChar w:fldCharType="begin"/>
        </w:r>
        <w:r w:rsidR="00F93121">
          <w:delInstrText xml:space="preserve"> HYPERLINK "http://www.lga.org.mt" </w:delInstrText>
        </w:r>
        <w:r w:rsidR="00F93121">
          <w:fldChar w:fldCharType="separate"/>
        </w:r>
        <w:r w:rsidR="00C93E2F" w:rsidRPr="0010540C">
          <w:rPr>
            <w:rStyle w:val="Hyperlink"/>
            <w:rFonts w:asciiTheme="majorHAnsi" w:hAnsiTheme="majorHAnsi"/>
          </w:rPr>
          <w:delText>http://www.</w:delText>
        </w:r>
        <w:r w:rsidR="00AC2D70" w:rsidRPr="0010540C">
          <w:rPr>
            <w:rStyle w:val="Hyperlink"/>
            <w:rFonts w:asciiTheme="majorHAnsi" w:hAnsiTheme="majorHAnsi"/>
          </w:rPr>
          <w:delText>MGA</w:delText>
        </w:r>
        <w:r w:rsidR="00C93E2F" w:rsidRPr="0010540C">
          <w:rPr>
            <w:rStyle w:val="Hyperlink"/>
            <w:rFonts w:asciiTheme="majorHAnsi" w:hAnsiTheme="majorHAnsi"/>
          </w:rPr>
          <w:delText>.org.mt</w:delText>
        </w:r>
        <w:r w:rsidR="00F93121">
          <w:rPr>
            <w:rStyle w:val="Hyperlink"/>
            <w:rFonts w:asciiTheme="majorHAnsi" w:hAnsiTheme="majorHAnsi"/>
          </w:rPr>
          <w:fldChar w:fldCharType="end"/>
        </w:r>
      </w:del>
    </w:p>
    <w:p w14:paraId="35559D12" w14:textId="77777777" w:rsidR="00A842D5" w:rsidRPr="00CA2A7E" w:rsidRDefault="00A842D5" w:rsidP="00CA2A7E">
      <w:pPr>
        <w:pStyle w:val="ListParagraph"/>
        <w:spacing w:after="120" w:line="360" w:lineRule="atLeast"/>
        <w:ind w:left="826"/>
        <w:jc w:val="both"/>
        <w:rPr>
          <w:ins w:id="286" w:author="MGA Changes" w:date="2016-12-12T17:05:00Z"/>
          <w:rFonts w:asciiTheme="majorHAnsi" w:hAnsiTheme="majorHAnsi"/>
          <w:color w:val="000000"/>
        </w:rPr>
      </w:pPr>
      <w:ins w:id="287" w:author="MGA Changes" w:date="2016-12-12T17:05:00Z">
        <w:r w:rsidRPr="00CA2A7E">
          <w:rPr>
            <w:color w:val="000000"/>
          </w:rPr>
          <w:t>Gamblers</w:t>
        </w:r>
        <w:r w:rsidRPr="00A842D5">
          <w:rPr>
            <w:rFonts w:asciiTheme="majorHAnsi" w:hAnsiTheme="majorHAnsi"/>
            <w:color w:val="000000"/>
          </w:rPr>
          <w:t xml:space="preserve"> </w:t>
        </w:r>
        <w:r w:rsidRPr="004A48AE">
          <w:rPr>
            <w:rFonts w:asciiTheme="majorHAnsi" w:hAnsiTheme="majorHAnsi"/>
            <w:color w:val="000000"/>
          </w:rPr>
          <w:t>Anonymous</w:t>
        </w:r>
        <w:r>
          <w:rPr>
            <w:rFonts w:asciiTheme="majorHAnsi" w:hAnsiTheme="majorHAnsi"/>
            <w:color w:val="000000"/>
          </w:rPr>
          <w:t xml:space="preserve">: </w:t>
        </w:r>
        <w:r w:rsidRPr="00CA2A7E">
          <w:rPr>
            <w:rFonts w:asciiTheme="majorHAnsi" w:hAnsiTheme="majorHAnsi"/>
            <w:color w:val="000000"/>
          </w:rPr>
          <w:t xml:space="preserve"> </w:t>
        </w:r>
        <w:r w:rsidRPr="00CA2A7E">
          <w:rPr>
            <w:color w:val="000000"/>
          </w:rPr>
          <w:t>http://www.gamblersanonymous.org/</w:t>
        </w:r>
        <w:r w:rsidRPr="00CA2A7E">
          <w:rPr>
            <w:rFonts w:asciiTheme="majorHAnsi" w:hAnsiTheme="majorHAnsi"/>
            <w:color w:val="000000"/>
          </w:rPr>
          <w:t xml:space="preserve"> </w:t>
        </w:r>
      </w:ins>
    </w:p>
    <w:p w14:paraId="30778652" w14:textId="77777777" w:rsidR="00A842D5" w:rsidRDefault="00A842D5" w:rsidP="00CA2A7E">
      <w:pPr>
        <w:pStyle w:val="ListParagraph"/>
        <w:spacing w:after="120" w:line="360" w:lineRule="atLeast"/>
        <w:ind w:left="826"/>
        <w:jc w:val="both"/>
        <w:rPr>
          <w:ins w:id="288" w:author="MGA Changes" w:date="2016-12-12T17:05:00Z"/>
          <w:rFonts w:asciiTheme="majorHAnsi" w:hAnsiTheme="majorHAnsi"/>
          <w:color w:val="000000"/>
        </w:rPr>
      </w:pPr>
      <w:ins w:id="289" w:author="MGA Changes" w:date="2016-12-12T17:05:00Z">
        <w:r w:rsidRPr="00A842D5">
          <w:rPr>
            <w:rFonts w:asciiTheme="majorHAnsi" w:hAnsiTheme="majorHAnsi"/>
            <w:color w:val="000000"/>
          </w:rPr>
          <w:t>Responsib</w:t>
        </w:r>
        <w:r>
          <w:rPr>
            <w:rFonts w:asciiTheme="majorHAnsi" w:hAnsiTheme="majorHAnsi"/>
            <w:color w:val="000000"/>
          </w:rPr>
          <w:t xml:space="preserve">le Gaming: </w:t>
        </w:r>
        <w:r w:rsidRPr="00A842D5">
          <w:rPr>
            <w:rFonts w:asciiTheme="majorHAnsi" w:hAnsiTheme="majorHAnsi"/>
            <w:color w:val="000000"/>
          </w:rPr>
          <w:t xml:space="preserve"> http://www.responsiblegambling.org/</w:t>
        </w:r>
      </w:ins>
    </w:p>
    <w:p w14:paraId="7468B5E7" w14:textId="77777777" w:rsidR="00A842D5" w:rsidRPr="0010540C" w:rsidRDefault="00A842D5" w:rsidP="00CA2A7E">
      <w:pPr>
        <w:pStyle w:val="ListParagraph"/>
        <w:spacing w:after="120" w:line="360" w:lineRule="atLeast"/>
        <w:ind w:left="826"/>
        <w:jc w:val="both"/>
        <w:rPr>
          <w:ins w:id="290" w:author="MGA Changes" w:date="2016-12-12T17:05:00Z"/>
          <w:rFonts w:asciiTheme="majorHAnsi" w:hAnsiTheme="majorHAnsi"/>
          <w:color w:val="000000"/>
        </w:rPr>
      </w:pPr>
    </w:p>
    <w:p w14:paraId="45DCF9A6" w14:textId="77777777" w:rsidR="00FB7474" w:rsidRPr="0010540C" w:rsidRDefault="00C93E2F" w:rsidP="00C93E2F">
      <w:pPr>
        <w:pStyle w:val="ListParagraph"/>
        <w:spacing w:after="120"/>
        <w:ind w:left="792"/>
        <w:jc w:val="both"/>
        <w:rPr>
          <w:del w:id="291" w:author="MGA Changes" w:date="2016-12-12T17:05:00Z"/>
          <w:rFonts w:asciiTheme="majorHAnsi" w:eastAsia="Times New Roman" w:hAnsiTheme="majorHAnsi"/>
          <w:color w:val="000000"/>
          <w:shd w:val="clear" w:color="auto" w:fill="FFFFFF"/>
        </w:rPr>
      </w:pPr>
      <w:del w:id="292" w:author="MGA Changes" w:date="2016-12-12T17:05:00Z">
        <w:r w:rsidRPr="0010540C">
          <w:rPr>
            <w:rFonts w:asciiTheme="majorHAnsi" w:eastAsia="Times New Roman" w:hAnsiTheme="majorHAnsi"/>
            <w:color w:val="000000"/>
            <w:shd w:val="clear" w:color="auto" w:fill="FFFFFF"/>
          </w:rPr>
          <w:delText>Foundation for Social Welfare Services-</w:delText>
        </w:r>
      </w:del>
    </w:p>
    <w:p w14:paraId="4CC7A9BE" w14:textId="19A737AD" w:rsidR="00C93E2F" w:rsidRPr="0010540C" w:rsidRDefault="00F93121" w:rsidP="00FB7474">
      <w:pPr>
        <w:pStyle w:val="ListParagraph"/>
        <w:spacing w:after="120"/>
        <w:ind w:left="792"/>
        <w:jc w:val="both"/>
        <w:rPr>
          <w:del w:id="293" w:author="MGA Changes" w:date="2016-12-12T17:05:00Z"/>
          <w:rFonts w:asciiTheme="majorHAnsi" w:hAnsiTheme="majorHAnsi"/>
        </w:rPr>
      </w:pPr>
      <w:del w:id="294" w:author="MGA Changes" w:date="2016-12-12T17:05:00Z">
        <w:r>
          <w:fldChar w:fldCharType="begin"/>
        </w:r>
        <w:r>
          <w:delInstrText xml:space="preserve"> HYPERLINK "http://www.fsws.gov.mt/en/appogg/Pages/welcome-appogg.aspx" \t "_blank" </w:delInstrText>
        </w:r>
        <w:r>
          <w:fldChar w:fldCharType="separate"/>
        </w:r>
        <w:r w:rsidR="00C93E2F" w:rsidRPr="0010540C">
          <w:rPr>
            <w:rFonts w:asciiTheme="majorHAnsi" w:eastAsia="Times New Roman" w:hAnsiTheme="majorHAnsi"/>
            <w:color w:val="954F72"/>
            <w:u w:val="single"/>
          </w:rPr>
          <w:delText>http://www.fsws.gov.mt/en/appogg/Pages/welcome-appogg.aspx</w:delText>
        </w:r>
        <w:r>
          <w:rPr>
            <w:rFonts w:asciiTheme="majorHAnsi" w:eastAsia="Times New Roman" w:hAnsiTheme="majorHAnsi"/>
            <w:color w:val="954F72"/>
            <w:u w:val="single"/>
          </w:rPr>
          <w:fldChar w:fldCharType="end"/>
        </w:r>
      </w:del>
    </w:p>
    <w:p w14:paraId="1D882106" w14:textId="77777777" w:rsidR="00545845" w:rsidRPr="0010540C" w:rsidRDefault="00545845" w:rsidP="00C01BB4">
      <w:pPr>
        <w:pStyle w:val="ListParagraph"/>
        <w:numPr>
          <w:ilvl w:val="0"/>
          <w:numId w:val="22"/>
        </w:numPr>
        <w:spacing w:before="360" w:after="120" w:line="360" w:lineRule="atLeast"/>
        <w:ind w:left="357" w:hanging="357"/>
        <w:contextualSpacing w:val="0"/>
        <w:jc w:val="both"/>
        <w:rPr>
          <w:rFonts w:asciiTheme="majorHAnsi" w:hAnsiTheme="majorHAnsi"/>
        </w:rPr>
      </w:pPr>
      <w:r w:rsidRPr="0010540C">
        <w:rPr>
          <w:rFonts w:asciiTheme="majorHAnsi" w:hAnsiTheme="majorHAnsi"/>
          <w:b/>
        </w:rPr>
        <w:t>LINKS</w:t>
      </w:r>
    </w:p>
    <w:p w14:paraId="57B81E08" w14:textId="61CC7F08" w:rsidR="00A55D5C" w:rsidRPr="0010540C" w:rsidRDefault="00C01BB4" w:rsidP="00C01BB4">
      <w:pPr>
        <w:pStyle w:val="ListParagraph"/>
        <w:numPr>
          <w:ilvl w:val="1"/>
          <w:numId w:val="22"/>
        </w:numPr>
        <w:spacing w:after="120" w:line="360" w:lineRule="atLeast"/>
        <w:jc w:val="both"/>
        <w:rPr>
          <w:rFonts w:asciiTheme="majorHAnsi" w:hAnsiTheme="majorHAnsi"/>
          <w:lang w:eastAsia="en-GB"/>
        </w:rPr>
      </w:pPr>
      <w:r w:rsidRPr="0010540C">
        <w:rPr>
          <w:rFonts w:asciiTheme="majorHAnsi" w:hAnsiTheme="majorHAnsi"/>
        </w:rPr>
        <w:t>Where we provide hyperlinks to other websites, we do so for information purposes only. You use any such links at your own risk and we accept no responsibility for the content or use of such websites, or for the information contained on them.</w:t>
      </w:r>
    </w:p>
    <w:p w14:paraId="70174F02" w14:textId="77777777" w:rsidR="00A842D5" w:rsidRPr="0010540C" w:rsidRDefault="00A842D5" w:rsidP="00CA2A7E">
      <w:pPr>
        <w:pStyle w:val="ListParagraph"/>
        <w:spacing w:after="120" w:line="360" w:lineRule="atLeast"/>
        <w:ind w:left="826"/>
        <w:jc w:val="both"/>
        <w:rPr>
          <w:ins w:id="295" w:author="MGA Changes" w:date="2016-12-12T17:05:00Z"/>
          <w:rFonts w:asciiTheme="majorHAnsi" w:hAnsiTheme="majorHAnsi"/>
          <w:lang w:eastAsia="en-GB"/>
        </w:rPr>
      </w:pPr>
    </w:p>
    <w:p w14:paraId="6B902CA0" w14:textId="5E84584E" w:rsidR="00545845" w:rsidRPr="00E4624E" w:rsidRDefault="00545845" w:rsidP="00E4624E">
      <w:pPr>
        <w:pStyle w:val="ListParagraph"/>
        <w:numPr>
          <w:ilvl w:val="0"/>
          <w:numId w:val="22"/>
        </w:numPr>
        <w:spacing w:after="120" w:line="360" w:lineRule="atLeast"/>
        <w:jc w:val="both"/>
        <w:rPr>
          <w:rFonts w:asciiTheme="majorHAnsi" w:hAnsiTheme="majorHAnsi"/>
          <w:lang w:eastAsia="en-GB"/>
        </w:rPr>
      </w:pPr>
      <w:r w:rsidRPr="00E4624E">
        <w:rPr>
          <w:rFonts w:asciiTheme="majorHAnsi" w:hAnsiTheme="majorHAnsi"/>
          <w:b/>
        </w:rPr>
        <w:t xml:space="preserve">CHAT ROOMS </w:t>
      </w:r>
      <w:r w:rsidR="00871ABA" w:rsidRPr="00E4624E">
        <w:rPr>
          <w:rFonts w:asciiTheme="majorHAnsi" w:hAnsiTheme="majorHAnsi"/>
          <w:b/>
        </w:rPr>
        <w:t>(BLOG)</w:t>
      </w:r>
    </w:p>
    <w:p w14:paraId="150CF907" w14:textId="5E6AD37B" w:rsidR="00545845" w:rsidRPr="0010540C" w:rsidRDefault="00C01BB4" w:rsidP="00612F1A">
      <w:pPr>
        <w:ind w:left="720" w:hanging="294"/>
        <w:rPr>
          <w:rFonts w:asciiTheme="majorHAnsi" w:hAnsiTheme="majorHAnsi"/>
        </w:rPr>
      </w:pPr>
      <w:r w:rsidRPr="0010540C">
        <w:rPr>
          <w:rFonts w:asciiTheme="majorHAnsi" w:hAnsiTheme="majorHAnsi"/>
        </w:rPr>
        <w:t>31</w:t>
      </w:r>
      <w:r w:rsidR="00612F1A" w:rsidRPr="0010540C">
        <w:rPr>
          <w:rFonts w:asciiTheme="majorHAnsi" w:hAnsiTheme="majorHAnsi"/>
        </w:rPr>
        <w:t>.</w:t>
      </w:r>
      <w:r w:rsidR="00545845" w:rsidRPr="0010540C">
        <w:rPr>
          <w:rFonts w:asciiTheme="majorHAnsi" w:hAnsiTheme="majorHAnsi"/>
        </w:rPr>
        <w:t xml:space="preserve">1 The company </w:t>
      </w:r>
      <w:ins w:id="296" w:author="MGA Changes" w:date="2016-12-12T17:05:00Z">
        <w:r w:rsidR="00A842D5" w:rsidRPr="00CA2A7E">
          <w:rPr>
            <w:rFonts w:asciiTheme="majorHAnsi" w:hAnsiTheme="majorHAnsi"/>
          </w:rPr>
          <w:t xml:space="preserve">may </w:t>
        </w:r>
        <w:r w:rsidR="00545845" w:rsidRPr="004A48AE">
          <w:rPr>
            <w:rFonts w:asciiTheme="majorHAnsi" w:hAnsiTheme="majorHAnsi"/>
          </w:rPr>
          <w:t>give</w:t>
        </w:r>
      </w:ins>
      <w:del w:id="297" w:author="MGA Changes" w:date="2016-12-12T17:05:00Z">
        <w:r w:rsidR="00545845" w:rsidRPr="0010540C">
          <w:rPr>
            <w:rFonts w:asciiTheme="majorHAnsi" w:hAnsiTheme="majorHAnsi"/>
          </w:rPr>
          <w:delText>gives</w:delText>
        </w:r>
      </w:del>
      <w:r w:rsidR="00545845" w:rsidRPr="0010540C">
        <w:rPr>
          <w:rFonts w:asciiTheme="majorHAnsi" w:hAnsiTheme="majorHAnsi"/>
        </w:rPr>
        <w:t xml:space="preserve"> its customers the possibility to make use of a chat room w</w:t>
      </w:r>
      <w:r w:rsidR="008B2C44" w:rsidRPr="0010540C">
        <w:rPr>
          <w:rFonts w:asciiTheme="majorHAnsi" w:hAnsiTheme="majorHAnsi"/>
        </w:rPr>
        <w:t>h</w:t>
      </w:r>
      <w:r w:rsidR="00545845" w:rsidRPr="0010540C">
        <w:rPr>
          <w:rFonts w:asciiTheme="majorHAnsi" w:hAnsiTheme="majorHAnsi"/>
        </w:rPr>
        <w:t xml:space="preserve">ere they are able to communicate with other players registered and making use of the site. </w:t>
      </w:r>
      <w:ins w:id="298" w:author="MGA Changes" w:date="2016-12-12T17:05:00Z">
        <w:r w:rsidR="00A842D5" w:rsidRPr="004A48AE">
          <w:rPr>
            <w:rFonts w:asciiTheme="majorHAnsi" w:hAnsiTheme="majorHAnsi"/>
          </w:rPr>
          <w:t>In cas</w:t>
        </w:r>
        <w:r w:rsidR="00A842D5" w:rsidRPr="00FF377E">
          <w:rPr>
            <w:rFonts w:asciiTheme="majorHAnsi" w:hAnsiTheme="majorHAnsi"/>
          </w:rPr>
          <w:t>es of</w:t>
        </w:r>
        <w:r w:rsidR="00A842D5">
          <w:rPr>
            <w:rFonts w:asciiTheme="majorHAnsi" w:hAnsiTheme="majorHAnsi"/>
          </w:rPr>
          <w:t xml:space="preserve"> </w:t>
        </w:r>
        <w:r w:rsidR="004A48AE">
          <w:rPr>
            <w:rFonts w:asciiTheme="majorHAnsi" w:hAnsiTheme="majorHAnsi"/>
          </w:rPr>
          <w:t>a possible</w:t>
        </w:r>
        <w:r w:rsidR="00FF377E">
          <w:rPr>
            <w:rFonts w:asciiTheme="majorHAnsi" w:hAnsiTheme="majorHAnsi"/>
          </w:rPr>
          <w:t xml:space="preserve"> Chat room</w:t>
        </w:r>
        <w:r w:rsidR="004A48AE">
          <w:rPr>
            <w:rFonts w:asciiTheme="majorHAnsi" w:hAnsiTheme="majorHAnsi"/>
          </w:rPr>
          <w:t>, the following terms will apply. Also,</w:t>
        </w:r>
        <w:r w:rsidR="00FF377E">
          <w:rPr>
            <w:rFonts w:asciiTheme="majorHAnsi" w:hAnsiTheme="majorHAnsi"/>
          </w:rPr>
          <w:t xml:space="preserve"> </w:t>
        </w:r>
        <w:r w:rsidR="00FF377E" w:rsidRPr="0010540C">
          <w:rPr>
            <w:rFonts w:asciiTheme="majorHAnsi" w:hAnsiTheme="majorHAnsi"/>
          </w:rPr>
          <w:t>we</w:t>
        </w:r>
      </w:ins>
      <w:del w:id="299" w:author="MGA Changes" w:date="2016-12-12T17:05:00Z">
        <w:r w:rsidR="00545845" w:rsidRPr="0010540C">
          <w:rPr>
            <w:rFonts w:asciiTheme="majorHAnsi" w:hAnsiTheme="majorHAnsi"/>
          </w:rPr>
          <w:delText>We</w:delText>
        </w:r>
      </w:del>
      <w:r w:rsidR="00545845" w:rsidRPr="0010540C">
        <w:rPr>
          <w:rFonts w:asciiTheme="majorHAnsi" w:hAnsiTheme="majorHAnsi"/>
        </w:rPr>
        <w:t xml:space="preserve"> set the chat room policy and reserve the right to change these policies at any time with or without notice. By using this chat room</w:t>
      </w:r>
      <w:ins w:id="300" w:author="MGA Changes" w:date="2016-12-12T17:05:00Z">
        <w:r w:rsidR="00D525F4" w:rsidRPr="0010540C">
          <w:rPr>
            <w:rFonts w:asciiTheme="majorHAnsi" w:hAnsiTheme="majorHAnsi"/>
          </w:rPr>
          <w:t>,</w:t>
        </w:r>
      </w:ins>
      <w:r w:rsidR="00545845" w:rsidRPr="0010540C">
        <w:rPr>
          <w:rFonts w:asciiTheme="majorHAnsi" w:hAnsiTheme="majorHAnsi"/>
        </w:rPr>
        <w:t xml:space="preserve"> you are binding yourself to comply with these terms and conditions.</w:t>
      </w:r>
    </w:p>
    <w:p w14:paraId="2DBA419C" w14:textId="08D5792E" w:rsidR="00545845" w:rsidRPr="0010540C" w:rsidRDefault="00C01BB4" w:rsidP="00612F1A">
      <w:pPr>
        <w:ind w:left="720" w:hanging="294"/>
        <w:rPr>
          <w:rFonts w:asciiTheme="majorHAnsi" w:hAnsiTheme="majorHAnsi"/>
        </w:rPr>
      </w:pPr>
      <w:r w:rsidRPr="0010540C">
        <w:rPr>
          <w:rFonts w:asciiTheme="majorHAnsi" w:hAnsiTheme="majorHAnsi"/>
        </w:rPr>
        <w:t>31</w:t>
      </w:r>
      <w:r w:rsidR="00612F1A" w:rsidRPr="0010540C">
        <w:rPr>
          <w:rFonts w:asciiTheme="majorHAnsi" w:hAnsiTheme="majorHAnsi"/>
        </w:rPr>
        <w:t xml:space="preserve">.2. </w:t>
      </w:r>
      <w:r w:rsidR="00545845" w:rsidRPr="0010540C">
        <w:rPr>
          <w:rFonts w:asciiTheme="majorHAnsi" w:hAnsiTheme="majorHAnsi"/>
        </w:rPr>
        <w:t>The chat room is intended for legitimate comments and constructive discussion. We reserve the right to restrict the rights of individuals to post comments in any chat room set up by us. Any liability arising out of the use of such chat rooms are borne solely by the user.</w:t>
      </w:r>
    </w:p>
    <w:p w14:paraId="5D73BCC3" w14:textId="0096A0D2" w:rsidR="00545845" w:rsidRPr="0010540C" w:rsidRDefault="00C01BB4" w:rsidP="00612F1A">
      <w:pPr>
        <w:ind w:left="720" w:hanging="294"/>
        <w:rPr>
          <w:rFonts w:asciiTheme="majorHAnsi" w:hAnsiTheme="majorHAnsi"/>
        </w:rPr>
      </w:pPr>
      <w:r w:rsidRPr="0010540C">
        <w:rPr>
          <w:rFonts w:asciiTheme="majorHAnsi" w:hAnsiTheme="majorHAnsi"/>
        </w:rPr>
        <w:t>31</w:t>
      </w:r>
      <w:r w:rsidR="00612F1A" w:rsidRPr="0010540C">
        <w:rPr>
          <w:rFonts w:asciiTheme="majorHAnsi" w:hAnsiTheme="majorHAnsi"/>
        </w:rPr>
        <w:t xml:space="preserve">.3. </w:t>
      </w:r>
      <w:r w:rsidR="00545845" w:rsidRPr="0010540C">
        <w:rPr>
          <w:rFonts w:asciiTheme="majorHAnsi" w:hAnsiTheme="majorHAnsi"/>
        </w:rPr>
        <w:t xml:space="preserve">Every user of our chat room agrees not to post any comment which is: </w:t>
      </w:r>
    </w:p>
    <w:p w14:paraId="3C1D5C6E" w14:textId="59C0DB33" w:rsidR="00545845" w:rsidRPr="0010540C" w:rsidRDefault="00C01BB4" w:rsidP="00594A5E">
      <w:pPr>
        <w:ind w:left="1440"/>
        <w:rPr>
          <w:rFonts w:asciiTheme="majorHAnsi" w:hAnsiTheme="majorHAnsi"/>
        </w:rPr>
      </w:pPr>
      <w:r w:rsidRPr="0010540C">
        <w:rPr>
          <w:rFonts w:asciiTheme="majorHAnsi" w:hAnsiTheme="majorHAnsi"/>
        </w:rPr>
        <w:t>31</w:t>
      </w:r>
      <w:r w:rsidR="00871ABA" w:rsidRPr="0010540C">
        <w:rPr>
          <w:rFonts w:asciiTheme="majorHAnsi" w:hAnsiTheme="majorHAnsi"/>
        </w:rPr>
        <w:t>. 3. 1. D</w:t>
      </w:r>
      <w:r w:rsidR="00545845" w:rsidRPr="0010540C">
        <w:rPr>
          <w:rFonts w:asciiTheme="majorHAnsi" w:hAnsiTheme="majorHAnsi"/>
        </w:rPr>
        <w:t>efamatory in nature or any other information that the user has no legal right to disclose, or is otherwise illegal;</w:t>
      </w:r>
    </w:p>
    <w:p w14:paraId="4D6FCEC3" w14:textId="14E503F3" w:rsidR="00545845" w:rsidRPr="0010540C" w:rsidRDefault="00C01BB4" w:rsidP="00594A5E">
      <w:pPr>
        <w:ind w:left="1440"/>
        <w:rPr>
          <w:rFonts w:asciiTheme="majorHAnsi" w:hAnsiTheme="majorHAnsi"/>
        </w:rPr>
      </w:pPr>
      <w:r w:rsidRPr="0010540C">
        <w:rPr>
          <w:rFonts w:asciiTheme="majorHAnsi" w:hAnsiTheme="majorHAnsi"/>
        </w:rPr>
        <w:t>31</w:t>
      </w:r>
      <w:r w:rsidR="00871ABA" w:rsidRPr="0010540C">
        <w:rPr>
          <w:rFonts w:asciiTheme="majorHAnsi" w:hAnsiTheme="majorHAnsi"/>
        </w:rPr>
        <w:t>. 3. 2. (O</w:t>
      </w:r>
      <w:r w:rsidR="00545845" w:rsidRPr="0010540C">
        <w:rPr>
          <w:rFonts w:asciiTheme="majorHAnsi" w:hAnsiTheme="majorHAnsi"/>
        </w:rPr>
        <w:t>r contains anything which is) racist, vu</w:t>
      </w:r>
      <w:r w:rsidR="00F07BEC" w:rsidRPr="0010540C">
        <w:rPr>
          <w:rFonts w:asciiTheme="majorHAnsi" w:hAnsiTheme="majorHAnsi"/>
        </w:rPr>
        <w:t>lga</w:t>
      </w:r>
      <w:r w:rsidR="00545845" w:rsidRPr="0010540C">
        <w:rPr>
          <w:rFonts w:asciiTheme="majorHAnsi" w:hAnsiTheme="majorHAnsi"/>
        </w:rPr>
        <w:t>r, hateful, obscene, profane, threatening, insulting or offensive;</w:t>
      </w:r>
    </w:p>
    <w:p w14:paraId="555BF0C5" w14:textId="6D95AFC7" w:rsidR="00545845" w:rsidRPr="0010540C" w:rsidRDefault="00C01BB4" w:rsidP="005A101A">
      <w:pPr>
        <w:rPr>
          <w:rFonts w:asciiTheme="majorHAnsi" w:hAnsiTheme="majorHAnsi"/>
        </w:rPr>
      </w:pPr>
      <w:r w:rsidRPr="0010540C">
        <w:rPr>
          <w:rFonts w:asciiTheme="majorHAnsi" w:hAnsiTheme="majorHAnsi"/>
        </w:rPr>
        <w:t xml:space="preserve">         </w:t>
      </w:r>
      <w:r w:rsidRPr="0010540C">
        <w:rPr>
          <w:rFonts w:asciiTheme="majorHAnsi" w:hAnsiTheme="majorHAnsi"/>
        </w:rPr>
        <w:tab/>
      </w:r>
      <w:r w:rsidRPr="0010540C">
        <w:rPr>
          <w:rFonts w:asciiTheme="majorHAnsi" w:hAnsiTheme="majorHAnsi"/>
        </w:rPr>
        <w:tab/>
        <w:t>31</w:t>
      </w:r>
      <w:r w:rsidR="00871ABA" w:rsidRPr="0010540C">
        <w:rPr>
          <w:rFonts w:asciiTheme="majorHAnsi" w:hAnsiTheme="majorHAnsi"/>
        </w:rPr>
        <w:t>. 3. 3. Intend</w:t>
      </w:r>
      <w:r w:rsidR="00545845" w:rsidRPr="0010540C">
        <w:rPr>
          <w:rFonts w:asciiTheme="majorHAnsi" w:hAnsiTheme="majorHAnsi"/>
        </w:rPr>
        <w:t xml:space="preserve"> to impersonate another person or entity;</w:t>
      </w:r>
    </w:p>
    <w:p w14:paraId="43309EEA" w14:textId="4C59F37D" w:rsidR="00545845" w:rsidRPr="0010540C" w:rsidRDefault="00C01BB4" w:rsidP="00594A5E">
      <w:pPr>
        <w:rPr>
          <w:rFonts w:asciiTheme="majorHAnsi" w:hAnsiTheme="majorHAnsi"/>
        </w:rPr>
      </w:pPr>
      <w:r w:rsidRPr="0010540C">
        <w:rPr>
          <w:rFonts w:asciiTheme="majorHAnsi" w:hAnsiTheme="majorHAnsi"/>
        </w:rPr>
        <w:t xml:space="preserve">         </w:t>
      </w:r>
      <w:r w:rsidRPr="0010540C">
        <w:rPr>
          <w:rFonts w:asciiTheme="majorHAnsi" w:hAnsiTheme="majorHAnsi"/>
        </w:rPr>
        <w:tab/>
      </w:r>
      <w:r w:rsidRPr="0010540C">
        <w:rPr>
          <w:rFonts w:asciiTheme="majorHAnsi" w:hAnsiTheme="majorHAnsi"/>
        </w:rPr>
        <w:tab/>
        <w:t>31</w:t>
      </w:r>
      <w:r w:rsidR="00545845" w:rsidRPr="0010540C">
        <w:rPr>
          <w:rFonts w:asciiTheme="majorHAnsi" w:hAnsiTheme="majorHAnsi"/>
        </w:rPr>
        <w:t xml:space="preserve">. 3. 4. </w:t>
      </w:r>
      <w:r w:rsidR="00871ABA" w:rsidRPr="0010540C">
        <w:rPr>
          <w:rFonts w:asciiTheme="majorHAnsi" w:hAnsiTheme="majorHAnsi"/>
        </w:rPr>
        <w:t>P</w:t>
      </w:r>
      <w:r w:rsidR="00545845" w:rsidRPr="0010540C">
        <w:rPr>
          <w:rFonts w:asciiTheme="majorHAnsi" w:hAnsiTheme="majorHAnsi"/>
        </w:rPr>
        <w:t xml:space="preserve">osted for the purpose of advertising;        </w:t>
      </w:r>
      <w:r w:rsidR="00545845" w:rsidRPr="0010540C">
        <w:rPr>
          <w:rFonts w:asciiTheme="majorHAnsi" w:hAnsiTheme="majorHAnsi"/>
        </w:rPr>
        <w:tab/>
      </w:r>
      <w:r w:rsidR="00545845" w:rsidRPr="0010540C">
        <w:rPr>
          <w:rFonts w:asciiTheme="majorHAnsi" w:hAnsiTheme="majorHAnsi"/>
        </w:rPr>
        <w:tab/>
      </w:r>
    </w:p>
    <w:p w14:paraId="3B4D5FAF" w14:textId="5A5D8805" w:rsidR="00545845" w:rsidRPr="0010540C" w:rsidRDefault="00C01BB4" w:rsidP="00594A5E">
      <w:pPr>
        <w:ind w:left="1440"/>
        <w:rPr>
          <w:rFonts w:asciiTheme="majorHAnsi" w:hAnsiTheme="majorHAnsi"/>
        </w:rPr>
      </w:pPr>
      <w:r w:rsidRPr="0010540C">
        <w:rPr>
          <w:rFonts w:asciiTheme="majorHAnsi" w:hAnsiTheme="majorHAnsi"/>
        </w:rPr>
        <w:t>31</w:t>
      </w:r>
      <w:r w:rsidR="00871ABA" w:rsidRPr="0010540C">
        <w:rPr>
          <w:rFonts w:asciiTheme="majorHAnsi" w:hAnsiTheme="majorHAnsi"/>
        </w:rPr>
        <w:t>. 3. 5. O</w:t>
      </w:r>
      <w:r w:rsidR="00545845" w:rsidRPr="0010540C">
        <w:rPr>
          <w:rFonts w:asciiTheme="majorHAnsi" w:hAnsiTheme="majorHAnsi"/>
        </w:rPr>
        <w:t>r contains a link to any, virus, corrupted files, key loggers or any other malicious code or material that could cause harm to the computer, data or financial security of any party;</w:t>
      </w:r>
    </w:p>
    <w:p w14:paraId="225C8CE6" w14:textId="097CE65C" w:rsidR="00545845" w:rsidRPr="0010540C" w:rsidRDefault="00C01BB4" w:rsidP="00594A5E">
      <w:pPr>
        <w:ind w:left="1440"/>
        <w:rPr>
          <w:rFonts w:asciiTheme="majorHAnsi" w:hAnsiTheme="majorHAnsi"/>
        </w:rPr>
      </w:pPr>
      <w:r w:rsidRPr="0010540C">
        <w:rPr>
          <w:rFonts w:asciiTheme="majorHAnsi" w:hAnsiTheme="majorHAnsi"/>
        </w:rPr>
        <w:t>31</w:t>
      </w:r>
      <w:r w:rsidR="00871ABA" w:rsidRPr="0010540C">
        <w:rPr>
          <w:rFonts w:asciiTheme="majorHAnsi" w:hAnsiTheme="majorHAnsi"/>
        </w:rPr>
        <w:t>. 3. 6. A</w:t>
      </w:r>
      <w:r w:rsidR="00545845" w:rsidRPr="0010540C">
        <w:rPr>
          <w:rFonts w:asciiTheme="majorHAnsi" w:hAnsiTheme="majorHAnsi"/>
        </w:rPr>
        <w:t xml:space="preserve"> comment intended to take advantage or collude with or against other players using our site or amount to activities of a suspicious or criminal nature</w:t>
      </w:r>
    </w:p>
    <w:p w14:paraId="5396229A" w14:textId="074FF51E" w:rsidR="00545845" w:rsidRPr="0010540C" w:rsidRDefault="00C01BB4" w:rsidP="00594A5E">
      <w:pPr>
        <w:ind w:left="1440"/>
        <w:rPr>
          <w:rFonts w:asciiTheme="majorHAnsi" w:hAnsiTheme="majorHAnsi"/>
        </w:rPr>
      </w:pPr>
      <w:r w:rsidRPr="0010540C">
        <w:rPr>
          <w:rFonts w:asciiTheme="majorHAnsi" w:hAnsiTheme="majorHAnsi"/>
        </w:rPr>
        <w:t>31</w:t>
      </w:r>
      <w:r w:rsidR="00871ABA" w:rsidRPr="0010540C">
        <w:rPr>
          <w:rFonts w:asciiTheme="majorHAnsi" w:hAnsiTheme="majorHAnsi"/>
        </w:rPr>
        <w:t>. 3. 7. A</w:t>
      </w:r>
      <w:r w:rsidR="00545845" w:rsidRPr="0010540C">
        <w:rPr>
          <w:rFonts w:asciiTheme="majorHAnsi" w:hAnsiTheme="majorHAnsi"/>
        </w:rPr>
        <w:t xml:space="preserve"> link to any intentionally false or misleading statements or any statement seeking to unfairly manipulate a market;</w:t>
      </w:r>
    </w:p>
    <w:p w14:paraId="41BA5FFD" w14:textId="0E82DAA5" w:rsidR="00545845" w:rsidRPr="0010540C" w:rsidRDefault="00C01BB4" w:rsidP="005A101A">
      <w:pPr>
        <w:rPr>
          <w:rFonts w:asciiTheme="majorHAnsi" w:hAnsiTheme="majorHAnsi"/>
        </w:rPr>
      </w:pPr>
      <w:r w:rsidRPr="0010540C">
        <w:rPr>
          <w:rFonts w:asciiTheme="majorHAnsi" w:hAnsiTheme="majorHAnsi"/>
        </w:rPr>
        <w:t xml:space="preserve">         </w:t>
      </w:r>
      <w:r w:rsidRPr="0010540C">
        <w:rPr>
          <w:rFonts w:asciiTheme="majorHAnsi" w:hAnsiTheme="majorHAnsi"/>
        </w:rPr>
        <w:tab/>
      </w:r>
      <w:r w:rsidRPr="0010540C">
        <w:rPr>
          <w:rFonts w:asciiTheme="majorHAnsi" w:hAnsiTheme="majorHAnsi"/>
        </w:rPr>
        <w:tab/>
        <w:t>31</w:t>
      </w:r>
      <w:r w:rsidR="00545845" w:rsidRPr="0010540C">
        <w:rPr>
          <w:rFonts w:asciiTheme="majorHAnsi" w:hAnsiTheme="majorHAnsi"/>
        </w:rPr>
        <w:t xml:space="preserve">. 3. 8. </w:t>
      </w:r>
      <w:r w:rsidR="00871ABA" w:rsidRPr="0010540C">
        <w:rPr>
          <w:rFonts w:asciiTheme="majorHAnsi" w:hAnsiTheme="majorHAnsi"/>
        </w:rPr>
        <w:t>A</w:t>
      </w:r>
      <w:r w:rsidR="00545845" w:rsidRPr="0010540C">
        <w:rPr>
          <w:rFonts w:asciiTheme="majorHAnsi" w:hAnsiTheme="majorHAnsi"/>
        </w:rPr>
        <w:t>n attempt to collect or store data about other users;</w:t>
      </w:r>
    </w:p>
    <w:p w14:paraId="260131EC" w14:textId="51FAC3A8" w:rsidR="00545845" w:rsidRPr="0010540C" w:rsidRDefault="00C01BB4" w:rsidP="005A101A">
      <w:pPr>
        <w:rPr>
          <w:rFonts w:asciiTheme="majorHAnsi" w:hAnsiTheme="majorHAnsi"/>
        </w:rPr>
      </w:pPr>
      <w:r w:rsidRPr="0010540C">
        <w:rPr>
          <w:rFonts w:asciiTheme="majorHAnsi" w:hAnsiTheme="majorHAnsi"/>
        </w:rPr>
        <w:t xml:space="preserve">         </w:t>
      </w:r>
      <w:r w:rsidRPr="0010540C">
        <w:rPr>
          <w:rFonts w:asciiTheme="majorHAnsi" w:hAnsiTheme="majorHAnsi"/>
        </w:rPr>
        <w:tab/>
      </w:r>
      <w:r w:rsidRPr="0010540C">
        <w:rPr>
          <w:rFonts w:asciiTheme="majorHAnsi" w:hAnsiTheme="majorHAnsi"/>
        </w:rPr>
        <w:tab/>
        <w:t>31</w:t>
      </w:r>
      <w:r w:rsidR="00871ABA" w:rsidRPr="0010540C">
        <w:rPr>
          <w:rFonts w:asciiTheme="majorHAnsi" w:hAnsiTheme="majorHAnsi"/>
        </w:rPr>
        <w:t>. 3. 9. A</w:t>
      </w:r>
      <w:r w:rsidR="00545845" w:rsidRPr="0010540C">
        <w:rPr>
          <w:rFonts w:asciiTheme="majorHAnsi" w:hAnsiTheme="majorHAnsi"/>
        </w:rPr>
        <w:t xml:space="preserve"> misuse of Forum functionality </w:t>
      </w:r>
    </w:p>
    <w:p w14:paraId="16E4E961" w14:textId="3B53BEBE" w:rsidR="00545845" w:rsidRPr="0010540C" w:rsidRDefault="00C01BB4" w:rsidP="00594A5E">
      <w:pPr>
        <w:ind w:left="1440"/>
        <w:rPr>
          <w:rFonts w:asciiTheme="majorHAnsi" w:hAnsiTheme="majorHAnsi"/>
        </w:rPr>
      </w:pPr>
      <w:r w:rsidRPr="0010540C">
        <w:rPr>
          <w:rFonts w:asciiTheme="majorHAnsi" w:hAnsiTheme="majorHAnsi"/>
        </w:rPr>
        <w:t>31</w:t>
      </w:r>
      <w:r w:rsidR="00871ABA" w:rsidRPr="0010540C">
        <w:rPr>
          <w:rFonts w:asciiTheme="majorHAnsi" w:hAnsiTheme="majorHAnsi"/>
        </w:rPr>
        <w:t>. 3.10. I</w:t>
      </w:r>
      <w:r w:rsidR="00545845" w:rsidRPr="0010540C">
        <w:rPr>
          <w:rFonts w:asciiTheme="majorHAnsi" w:hAnsiTheme="majorHAnsi"/>
        </w:rPr>
        <w:t xml:space="preserve">nformation protected by any form of intellectual property whether registered or unregistered or any contractual, statutory and equitable obligations of confidence </w:t>
      </w:r>
    </w:p>
    <w:p w14:paraId="66D9DC04" w14:textId="52288127" w:rsidR="00545845" w:rsidRPr="0010540C" w:rsidRDefault="00C01BB4" w:rsidP="00E4624E">
      <w:pPr>
        <w:spacing w:line="360" w:lineRule="auto"/>
        <w:ind w:left="1440"/>
        <w:rPr>
          <w:rFonts w:asciiTheme="majorHAnsi" w:hAnsiTheme="majorHAnsi"/>
        </w:rPr>
      </w:pPr>
      <w:r w:rsidRPr="0010540C">
        <w:rPr>
          <w:rFonts w:asciiTheme="majorHAnsi" w:hAnsiTheme="majorHAnsi"/>
        </w:rPr>
        <w:t>31</w:t>
      </w:r>
      <w:r w:rsidR="00545845" w:rsidRPr="0010540C">
        <w:rPr>
          <w:rFonts w:asciiTheme="majorHAnsi" w:hAnsiTheme="majorHAnsi"/>
        </w:rPr>
        <w:t>. 3. 11. in a language other than the native language of that particular forum.</w:t>
      </w:r>
    </w:p>
    <w:p w14:paraId="036BD015" w14:textId="77777777" w:rsidR="00E4624E" w:rsidRDefault="00C01BB4" w:rsidP="00620F46">
      <w:pPr>
        <w:ind w:left="720" w:hanging="294"/>
        <w:rPr>
          <w:rFonts w:asciiTheme="majorHAnsi" w:hAnsiTheme="majorHAnsi"/>
        </w:rPr>
      </w:pPr>
      <w:r w:rsidRPr="0010540C">
        <w:rPr>
          <w:rFonts w:asciiTheme="majorHAnsi" w:hAnsiTheme="majorHAnsi"/>
        </w:rPr>
        <w:t>31</w:t>
      </w:r>
      <w:r w:rsidR="00612F1A" w:rsidRPr="0010540C">
        <w:rPr>
          <w:rFonts w:asciiTheme="majorHAnsi" w:hAnsiTheme="majorHAnsi"/>
        </w:rPr>
        <w:t>.</w:t>
      </w:r>
      <w:r w:rsidR="00545845" w:rsidRPr="0010540C">
        <w:rPr>
          <w:rFonts w:asciiTheme="majorHAnsi" w:hAnsiTheme="majorHAnsi"/>
        </w:rPr>
        <w:t xml:space="preserve">4. Our forums are moderated and </w:t>
      </w:r>
      <w:r w:rsidR="0048524E" w:rsidRPr="0010540C">
        <w:rPr>
          <w:rFonts w:asciiTheme="majorHAnsi" w:hAnsiTheme="majorHAnsi"/>
        </w:rPr>
        <w:t xml:space="preserve">all </w:t>
      </w:r>
      <w:r w:rsidR="00545845" w:rsidRPr="0010540C">
        <w:rPr>
          <w:rFonts w:asciiTheme="majorHAnsi" w:hAnsiTheme="majorHAnsi"/>
        </w:rPr>
        <w:t xml:space="preserve">conversations </w:t>
      </w:r>
      <w:r w:rsidR="0048524E" w:rsidRPr="0010540C">
        <w:rPr>
          <w:rFonts w:asciiTheme="majorHAnsi" w:hAnsiTheme="majorHAnsi"/>
        </w:rPr>
        <w:t xml:space="preserve">are </w:t>
      </w:r>
      <w:r w:rsidR="00545845" w:rsidRPr="0010540C">
        <w:rPr>
          <w:rFonts w:asciiTheme="majorHAnsi" w:hAnsiTheme="majorHAnsi"/>
        </w:rPr>
        <w:t>logged or recorded. We reserve the right to refuse to post any comment/s and investigate and take provisions, which may include but are not limited to the closure of any account against any user who is in breach of these terms and conditions. We also reserve the right to close or remove any chat rooms without prior warning and also to report any suspicious chats or comments to the relevant authorities.</w:t>
      </w:r>
    </w:p>
    <w:p w14:paraId="0253E98D" w14:textId="5A1A6D73" w:rsidR="002E76F3" w:rsidRPr="00E4624E" w:rsidRDefault="002E76F3" w:rsidP="00620F46">
      <w:pPr>
        <w:pStyle w:val="ListParagraph"/>
        <w:numPr>
          <w:ilvl w:val="0"/>
          <w:numId w:val="22"/>
        </w:numPr>
        <w:rPr>
          <w:rFonts w:asciiTheme="majorHAnsi" w:hAnsiTheme="majorHAnsi"/>
          <w:b/>
        </w:rPr>
      </w:pPr>
      <w:r w:rsidRPr="00E4624E">
        <w:rPr>
          <w:b/>
        </w:rPr>
        <w:t>COMPLAINT HANDLING</w:t>
      </w:r>
    </w:p>
    <w:p w14:paraId="6833676A" w14:textId="549894A6" w:rsidR="002E76F3" w:rsidRPr="0010540C" w:rsidRDefault="00C01BB4" w:rsidP="00620F46">
      <w:pPr>
        <w:pStyle w:val="NormalWeb"/>
        <w:spacing w:line="276" w:lineRule="auto"/>
        <w:ind w:left="709" w:hanging="425"/>
        <w:rPr>
          <w:rFonts w:asciiTheme="majorHAnsi" w:hAnsiTheme="majorHAnsi"/>
          <w:sz w:val="22"/>
          <w:szCs w:val="22"/>
        </w:rPr>
      </w:pPr>
      <w:r w:rsidRPr="0010540C">
        <w:rPr>
          <w:rFonts w:asciiTheme="majorHAnsi" w:hAnsiTheme="majorHAnsi"/>
          <w:sz w:val="22"/>
          <w:szCs w:val="22"/>
        </w:rPr>
        <w:t>32.</w:t>
      </w:r>
      <w:r w:rsidR="00612F1A" w:rsidRPr="0010540C">
        <w:rPr>
          <w:rFonts w:asciiTheme="majorHAnsi" w:hAnsiTheme="majorHAnsi"/>
          <w:sz w:val="22"/>
          <w:szCs w:val="22"/>
        </w:rPr>
        <w:t>1.</w:t>
      </w:r>
      <w:r w:rsidR="00871ABA" w:rsidRPr="0010540C">
        <w:rPr>
          <w:rFonts w:asciiTheme="majorHAnsi" w:hAnsiTheme="majorHAnsi"/>
          <w:sz w:val="22"/>
          <w:szCs w:val="22"/>
        </w:rPr>
        <w:t xml:space="preserve"> </w:t>
      </w:r>
      <w:r w:rsidR="002E76F3" w:rsidRPr="0010540C">
        <w:rPr>
          <w:rFonts w:asciiTheme="majorHAnsi" w:hAnsiTheme="majorHAnsi"/>
          <w:sz w:val="22"/>
          <w:szCs w:val="22"/>
        </w:rPr>
        <w:t>The company endeavours to provide a high quality service to its players at all times. However, players may for various reasons feel that they are not satisfied with the level and/or quality of service and may wish to file a complaint. Aggriev</w:t>
      </w:r>
      <w:r w:rsidR="00871ABA" w:rsidRPr="0010540C">
        <w:rPr>
          <w:rFonts w:asciiTheme="majorHAnsi" w:hAnsiTheme="majorHAnsi"/>
          <w:sz w:val="22"/>
          <w:szCs w:val="22"/>
        </w:rPr>
        <w:t xml:space="preserve">ed players may send an email to </w:t>
      </w:r>
      <w:hyperlink r:id="rId13" w:history="1">
        <w:r w:rsidR="00CC6DA2" w:rsidRPr="0017231A">
          <w:rPr>
            <w:rStyle w:val="Hyperlink"/>
            <w:rFonts w:asciiTheme="majorHAnsi" w:hAnsiTheme="majorHAnsi"/>
            <w:sz w:val="22"/>
            <w:szCs w:val="22"/>
          </w:rPr>
          <w:t>help@greenzorro.com</w:t>
        </w:r>
      </w:hyperlink>
      <w:r w:rsidR="00CC6DA2">
        <w:rPr>
          <w:rFonts w:asciiTheme="majorHAnsi" w:hAnsiTheme="majorHAnsi"/>
          <w:sz w:val="22"/>
          <w:szCs w:val="22"/>
        </w:rPr>
        <w:t xml:space="preserve"> </w:t>
      </w:r>
      <w:r w:rsidR="00871ABA" w:rsidRPr="0010540C">
        <w:rPr>
          <w:rFonts w:asciiTheme="majorHAnsi" w:hAnsiTheme="majorHAnsi"/>
          <w:sz w:val="22"/>
          <w:szCs w:val="22"/>
        </w:rPr>
        <w:t xml:space="preserve">with as much details as possible </w:t>
      </w:r>
    </w:p>
    <w:p w14:paraId="17133943" w14:textId="638F6865" w:rsidR="002E76F3" w:rsidRPr="0010540C" w:rsidRDefault="00C01BB4" w:rsidP="00620F46">
      <w:pPr>
        <w:pStyle w:val="NormalWeb"/>
        <w:spacing w:line="276" w:lineRule="auto"/>
        <w:ind w:left="709" w:hanging="425"/>
        <w:rPr>
          <w:rFonts w:asciiTheme="majorHAnsi" w:hAnsiTheme="majorHAnsi"/>
          <w:sz w:val="22"/>
          <w:szCs w:val="22"/>
        </w:rPr>
      </w:pPr>
      <w:r w:rsidRPr="0010540C">
        <w:rPr>
          <w:rFonts w:asciiTheme="majorHAnsi" w:hAnsiTheme="majorHAnsi"/>
          <w:sz w:val="22"/>
          <w:szCs w:val="22"/>
        </w:rPr>
        <w:t>32.</w:t>
      </w:r>
      <w:r w:rsidR="00612F1A" w:rsidRPr="0010540C">
        <w:rPr>
          <w:rFonts w:asciiTheme="majorHAnsi" w:hAnsiTheme="majorHAnsi"/>
          <w:sz w:val="22"/>
          <w:szCs w:val="22"/>
        </w:rPr>
        <w:t>2.</w:t>
      </w:r>
      <w:r w:rsidR="0010540C">
        <w:rPr>
          <w:rFonts w:asciiTheme="majorHAnsi" w:hAnsiTheme="majorHAnsi"/>
          <w:sz w:val="22"/>
          <w:szCs w:val="22"/>
        </w:rPr>
        <w:t xml:space="preserve"> </w:t>
      </w:r>
      <w:r w:rsidR="002E76F3" w:rsidRPr="0010540C">
        <w:rPr>
          <w:rFonts w:asciiTheme="majorHAnsi" w:hAnsiTheme="majorHAnsi"/>
          <w:sz w:val="22"/>
          <w:szCs w:val="22"/>
        </w:rPr>
        <w:t>Our customer support team will attempt to handle a player’s complaint as soon as reasonably possible. If the support team cannot resolve the complaint they will escalate it to management for solution.</w:t>
      </w:r>
    </w:p>
    <w:p w14:paraId="57886B19" w14:textId="041EE5A5" w:rsidR="002E76F3" w:rsidRPr="0010540C" w:rsidRDefault="00612F1A" w:rsidP="00620F46">
      <w:pPr>
        <w:pStyle w:val="NormalWeb"/>
        <w:spacing w:line="276" w:lineRule="auto"/>
        <w:ind w:left="709" w:hanging="425"/>
        <w:rPr>
          <w:rFonts w:asciiTheme="majorHAnsi" w:hAnsiTheme="majorHAnsi"/>
          <w:sz w:val="22"/>
          <w:szCs w:val="22"/>
        </w:rPr>
      </w:pPr>
      <w:r w:rsidRPr="0010540C">
        <w:rPr>
          <w:rFonts w:asciiTheme="majorHAnsi" w:hAnsiTheme="majorHAnsi"/>
          <w:sz w:val="22"/>
          <w:szCs w:val="22"/>
        </w:rPr>
        <w:t>32.</w:t>
      </w:r>
      <w:r w:rsidR="002E76F3" w:rsidRPr="0010540C">
        <w:rPr>
          <w:rFonts w:asciiTheme="majorHAnsi" w:hAnsiTheme="majorHAnsi"/>
          <w:sz w:val="22"/>
          <w:szCs w:val="22"/>
        </w:rPr>
        <w:t>3. In any case the player will receive a response to their complaint within a period of 10 working days.</w:t>
      </w:r>
    </w:p>
    <w:p w14:paraId="27817AEC" w14:textId="52951EAE" w:rsidR="002E76F3" w:rsidRPr="0010540C" w:rsidRDefault="00612F1A" w:rsidP="00620F46">
      <w:pPr>
        <w:pStyle w:val="NormalWeb"/>
        <w:spacing w:line="276" w:lineRule="auto"/>
        <w:ind w:left="709" w:hanging="425"/>
        <w:rPr>
          <w:rFonts w:asciiTheme="majorHAnsi" w:hAnsiTheme="majorHAnsi"/>
          <w:sz w:val="22"/>
          <w:szCs w:val="22"/>
        </w:rPr>
      </w:pPr>
      <w:r w:rsidRPr="0010540C">
        <w:rPr>
          <w:rFonts w:asciiTheme="majorHAnsi" w:hAnsiTheme="majorHAnsi"/>
          <w:sz w:val="22"/>
          <w:szCs w:val="22"/>
        </w:rPr>
        <w:t>32.4.</w:t>
      </w:r>
      <w:r w:rsidR="00F07BEC" w:rsidRPr="0010540C">
        <w:rPr>
          <w:rFonts w:asciiTheme="majorHAnsi" w:hAnsiTheme="majorHAnsi"/>
          <w:sz w:val="22"/>
          <w:szCs w:val="22"/>
        </w:rPr>
        <w:t xml:space="preserve"> </w:t>
      </w:r>
      <w:r w:rsidR="002E76F3" w:rsidRPr="0010540C">
        <w:rPr>
          <w:rFonts w:asciiTheme="majorHAnsi" w:hAnsiTheme="majorHAnsi"/>
          <w:sz w:val="22"/>
          <w:szCs w:val="22"/>
        </w:rPr>
        <w:t xml:space="preserve">Should the player feel that the company has not adequately solved their complaint or has failed to reply to their complaint they may escalate the issue directly to the </w:t>
      </w:r>
      <w:r w:rsidR="00F07BEC" w:rsidRPr="0010540C">
        <w:rPr>
          <w:rFonts w:asciiTheme="majorHAnsi" w:hAnsiTheme="majorHAnsi"/>
          <w:sz w:val="22"/>
          <w:szCs w:val="22"/>
        </w:rPr>
        <w:t xml:space="preserve">Malta Gaming Authority </w:t>
      </w:r>
      <w:r w:rsidR="002E76F3" w:rsidRPr="0010540C">
        <w:rPr>
          <w:rFonts w:asciiTheme="majorHAnsi" w:hAnsiTheme="majorHAnsi"/>
          <w:sz w:val="22"/>
          <w:szCs w:val="22"/>
        </w:rPr>
        <w:t xml:space="preserve">via </w:t>
      </w:r>
      <w:r w:rsidR="002E76F3" w:rsidRPr="00B0688F">
        <w:rPr>
          <w:rFonts w:asciiTheme="majorHAnsi" w:hAnsiTheme="majorHAnsi"/>
          <w:sz w:val="22"/>
          <w:szCs w:val="22"/>
        </w:rPr>
        <w:t>em</w:t>
      </w:r>
      <w:r w:rsidR="00447E2A" w:rsidRPr="00B0688F">
        <w:rPr>
          <w:rFonts w:asciiTheme="majorHAnsi" w:hAnsiTheme="majorHAnsi"/>
          <w:sz w:val="22"/>
          <w:szCs w:val="22"/>
        </w:rPr>
        <w:t>ail support.mga@mga.org.mt</w:t>
      </w:r>
      <w:r w:rsidR="00447E2A">
        <w:rPr>
          <w:rFonts w:asciiTheme="majorHAnsi" w:hAnsiTheme="majorHAnsi"/>
          <w:sz w:val="22"/>
          <w:szCs w:val="22"/>
        </w:rPr>
        <w:t xml:space="preserve"> </w:t>
      </w:r>
    </w:p>
    <w:sectPr w:rsidR="002E76F3" w:rsidRPr="0010540C" w:rsidSect="00AB225D">
      <w:headerReference w:type="default" r:id="rId14"/>
      <w:footerReference w:type="even" r:id="rId15"/>
      <w:footerReference w:type="default" r:id="rId16"/>
      <w:pgSz w:w="11906" w:h="16838"/>
      <w:pgMar w:top="1440" w:right="1440" w:bottom="1440"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42876F" w14:textId="77777777" w:rsidR="00FC2E89" w:rsidRDefault="00FC2E89" w:rsidP="005D2B87">
      <w:pPr>
        <w:spacing w:after="0" w:line="240" w:lineRule="auto"/>
      </w:pPr>
      <w:r>
        <w:separator/>
      </w:r>
    </w:p>
  </w:endnote>
  <w:endnote w:type="continuationSeparator" w:id="0">
    <w:p w14:paraId="77D58872" w14:textId="77777777" w:rsidR="00FC2E89" w:rsidRDefault="00FC2E89" w:rsidP="005D2B87">
      <w:pPr>
        <w:spacing w:after="0" w:line="240" w:lineRule="auto"/>
      </w:pPr>
      <w:r>
        <w:continuationSeparator/>
      </w:r>
    </w:p>
  </w:endnote>
  <w:endnote w:type="continuationNotice" w:id="1">
    <w:p w14:paraId="20038AF0" w14:textId="77777777" w:rsidR="00FC2E89" w:rsidRDefault="00FC2E8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EA641F" w14:textId="77777777" w:rsidR="006D1F43" w:rsidRDefault="006D1F43" w:rsidP="00A7479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E0FC10B" w14:textId="77777777" w:rsidR="006D1F43" w:rsidRDefault="006D1F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37CEA3" w14:textId="46073425" w:rsidR="006D1F43" w:rsidRDefault="006D1F43" w:rsidP="00A7479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C2E89">
      <w:rPr>
        <w:rStyle w:val="PageNumber"/>
        <w:noProof/>
      </w:rPr>
      <w:t>1</w:t>
    </w:r>
    <w:r>
      <w:rPr>
        <w:rStyle w:val="PageNumber"/>
      </w:rPr>
      <w:fldChar w:fldCharType="end"/>
    </w:r>
  </w:p>
  <w:p w14:paraId="34FF2A3E" w14:textId="77777777" w:rsidR="006D1F43" w:rsidRDefault="006D1F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19FAEC" w14:textId="77777777" w:rsidR="00FC2E89" w:rsidRDefault="00FC2E89" w:rsidP="005D2B87">
      <w:pPr>
        <w:spacing w:after="0" w:line="240" w:lineRule="auto"/>
      </w:pPr>
      <w:r>
        <w:separator/>
      </w:r>
    </w:p>
  </w:footnote>
  <w:footnote w:type="continuationSeparator" w:id="0">
    <w:p w14:paraId="53199F83" w14:textId="77777777" w:rsidR="00FC2E89" w:rsidRDefault="00FC2E89" w:rsidP="005D2B87">
      <w:pPr>
        <w:spacing w:after="0" w:line="240" w:lineRule="auto"/>
      </w:pPr>
      <w:r>
        <w:continuationSeparator/>
      </w:r>
    </w:p>
  </w:footnote>
  <w:footnote w:type="continuationNotice" w:id="1">
    <w:p w14:paraId="14A6BCE0" w14:textId="77777777" w:rsidR="00FC2E89" w:rsidRDefault="00FC2E8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FA4E7F" w14:textId="60A926F7" w:rsidR="00FB7474" w:rsidRDefault="00FB7474" w:rsidP="00FB7474">
    <w:pPr>
      <w:pStyle w:val="Header"/>
      <w:rPr>
        <w:del w:id="301" w:author="MGA Changes" w:date="2016-12-12T17:05:00Z"/>
        <w:rFonts w:ascii="Times New Roman" w:hAnsi="Times New Roman"/>
      </w:rPr>
    </w:pPr>
    <w:del w:id="302" w:author="MGA Changes" w:date="2016-12-12T17:05:00Z">
      <w:r w:rsidRPr="00D1715C">
        <w:rPr>
          <w:rFonts w:ascii="Times New Roman" w:hAnsi="Times New Roman"/>
        </w:rPr>
        <w:delText>Term</w:delText>
      </w:r>
      <w:r w:rsidR="00E4624E">
        <w:rPr>
          <w:rFonts w:ascii="Times New Roman" w:hAnsi="Times New Roman"/>
        </w:rPr>
        <w:delText>s</w:delText>
      </w:r>
      <w:r w:rsidR="00CE4EF5">
        <w:rPr>
          <w:rFonts w:ascii="Times New Roman" w:hAnsi="Times New Roman"/>
        </w:rPr>
        <w:delText xml:space="preserve"> &amp; Conditions – Version No. 1</w:delText>
      </w:r>
      <w:r w:rsidR="00E4624E">
        <w:rPr>
          <w:rFonts w:ascii="Times New Roman" w:hAnsi="Times New Roman"/>
        </w:rPr>
        <w:delText>.1</w:delText>
      </w:r>
      <w:r w:rsidRPr="007723EB">
        <w:rPr>
          <w:rFonts w:ascii="Times New Roman" w:hAnsi="Times New Roman"/>
          <w:lang w:val="en-US" w:eastAsia="en-GB"/>
        </w:rPr>
        <w:delText xml:space="preserve"> </w:delText>
      </w:r>
      <w:r w:rsidRPr="00D1715C">
        <w:rPr>
          <w:rFonts w:ascii="Times New Roman" w:hAnsi="Times New Roman"/>
        </w:rPr>
        <w:delText xml:space="preserve">– Version Date </w:delText>
      </w:r>
      <w:r w:rsidR="00CE4EF5">
        <w:rPr>
          <w:rFonts w:ascii="Times New Roman" w:hAnsi="Times New Roman"/>
        </w:rPr>
        <w:delText>November, 2016</w:delText>
      </w:r>
    </w:del>
  </w:p>
  <w:p w14:paraId="21A23A13" w14:textId="77777777" w:rsidR="00FB7474" w:rsidRPr="00D1715C" w:rsidRDefault="00FB7474" w:rsidP="00FB7474">
    <w:pPr>
      <w:pStyle w:val="Header"/>
      <w:rPr>
        <w:rFonts w:ascii="Times New Roman" w:hAnsi="Times New Roman"/>
      </w:rPr>
    </w:pPr>
  </w:p>
  <w:p w14:paraId="3AB54B0F" w14:textId="3F0F9CAC" w:rsidR="006D1F43" w:rsidRPr="00D1715C" w:rsidRDefault="006D1F43">
    <w:pPr>
      <w:pStyle w:val="Header"/>
      <w:rPr>
        <w:rFonts w:ascii="Times New Roman" w:hAnsi="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13FF5"/>
    <w:multiLevelType w:val="multilevel"/>
    <w:tmpl w:val="0809001F"/>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03696E"/>
    <w:multiLevelType w:val="multilevel"/>
    <w:tmpl w:val="7186B530"/>
    <w:lvl w:ilvl="0">
      <w:start w:val="10"/>
      <w:numFmt w:val="decimal"/>
      <w:suff w:val="space"/>
      <w:lvlText w:val="%1"/>
      <w:lvlJc w:val="left"/>
      <w:pPr>
        <w:ind w:left="400" w:hanging="400"/>
      </w:pPr>
      <w:rPr>
        <w:rFonts w:hint="default"/>
        <w:b/>
        <w:i w:val="0"/>
      </w:rPr>
    </w:lvl>
    <w:lvl w:ilvl="1">
      <w:start w:val="1"/>
      <w:numFmt w:val="decimal"/>
      <w:suff w:val="space"/>
      <w:lvlText w:val="%1.%2"/>
      <w:lvlJc w:val="left"/>
      <w:pPr>
        <w:ind w:left="826" w:hanging="40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4848" w:hanging="1440"/>
      </w:pPr>
      <w:rPr>
        <w:rFonts w:hint="default"/>
      </w:rPr>
    </w:lvl>
  </w:abstractNum>
  <w:abstractNum w:abstractNumId="2" w15:restartNumberingAfterBreak="0">
    <w:nsid w:val="083B6068"/>
    <w:multiLevelType w:val="hybridMultilevel"/>
    <w:tmpl w:val="99C254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4D7971"/>
    <w:multiLevelType w:val="hybridMultilevel"/>
    <w:tmpl w:val="DC14657A"/>
    <w:lvl w:ilvl="0" w:tplc="BFB65DB2">
      <w:start w:val="3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DE456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D196FB0"/>
    <w:multiLevelType w:val="multilevel"/>
    <w:tmpl w:val="B61ABBA4"/>
    <w:lvl w:ilvl="0">
      <w:start w:val="1"/>
      <w:numFmt w:val="decimal"/>
      <w:lvlText w:val="%1."/>
      <w:lvlJc w:val="left"/>
      <w:pPr>
        <w:ind w:left="360" w:hanging="360"/>
      </w:pPr>
      <w:rPr>
        <w:b/>
      </w:rPr>
    </w:lvl>
    <w:lvl w:ilvl="1">
      <w:start w:val="1"/>
      <w:numFmt w:val="decimal"/>
      <w:lvlText w:val="%1.%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DF2093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E3F0045"/>
    <w:multiLevelType w:val="hybridMultilevel"/>
    <w:tmpl w:val="1CF06A3E"/>
    <w:lvl w:ilvl="0" w:tplc="ED4AB214">
      <w:start w:val="1"/>
      <w:numFmt w:val="lowerLetter"/>
      <w:lvlText w:val="%1)"/>
      <w:lvlJc w:val="left"/>
      <w:pPr>
        <w:tabs>
          <w:tab w:val="num" w:pos="1218"/>
        </w:tabs>
        <w:ind w:left="1218" w:hanging="360"/>
      </w:pPr>
      <w:rPr>
        <w:rFonts w:hint="default"/>
      </w:rPr>
    </w:lvl>
    <w:lvl w:ilvl="1" w:tplc="04090019" w:tentative="1">
      <w:start w:val="1"/>
      <w:numFmt w:val="lowerLetter"/>
      <w:lvlText w:val="%2."/>
      <w:lvlJc w:val="left"/>
      <w:pPr>
        <w:tabs>
          <w:tab w:val="num" w:pos="1938"/>
        </w:tabs>
        <w:ind w:left="1938" w:hanging="360"/>
      </w:pPr>
    </w:lvl>
    <w:lvl w:ilvl="2" w:tplc="0409001B" w:tentative="1">
      <w:start w:val="1"/>
      <w:numFmt w:val="lowerRoman"/>
      <w:lvlText w:val="%3."/>
      <w:lvlJc w:val="right"/>
      <w:pPr>
        <w:tabs>
          <w:tab w:val="num" w:pos="2658"/>
        </w:tabs>
        <w:ind w:left="2658" w:hanging="180"/>
      </w:pPr>
    </w:lvl>
    <w:lvl w:ilvl="3" w:tplc="0409000F" w:tentative="1">
      <w:start w:val="1"/>
      <w:numFmt w:val="decimal"/>
      <w:lvlText w:val="%4."/>
      <w:lvlJc w:val="left"/>
      <w:pPr>
        <w:tabs>
          <w:tab w:val="num" w:pos="3378"/>
        </w:tabs>
        <w:ind w:left="3378" w:hanging="360"/>
      </w:pPr>
    </w:lvl>
    <w:lvl w:ilvl="4" w:tplc="04090019" w:tentative="1">
      <w:start w:val="1"/>
      <w:numFmt w:val="lowerLetter"/>
      <w:lvlText w:val="%5."/>
      <w:lvlJc w:val="left"/>
      <w:pPr>
        <w:tabs>
          <w:tab w:val="num" w:pos="4098"/>
        </w:tabs>
        <w:ind w:left="4098" w:hanging="360"/>
      </w:pPr>
    </w:lvl>
    <w:lvl w:ilvl="5" w:tplc="0409001B" w:tentative="1">
      <w:start w:val="1"/>
      <w:numFmt w:val="lowerRoman"/>
      <w:lvlText w:val="%6."/>
      <w:lvlJc w:val="right"/>
      <w:pPr>
        <w:tabs>
          <w:tab w:val="num" w:pos="4818"/>
        </w:tabs>
        <w:ind w:left="4818" w:hanging="180"/>
      </w:pPr>
    </w:lvl>
    <w:lvl w:ilvl="6" w:tplc="0409000F" w:tentative="1">
      <w:start w:val="1"/>
      <w:numFmt w:val="decimal"/>
      <w:lvlText w:val="%7."/>
      <w:lvlJc w:val="left"/>
      <w:pPr>
        <w:tabs>
          <w:tab w:val="num" w:pos="5538"/>
        </w:tabs>
        <w:ind w:left="5538" w:hanging="360"/>
      </w:pPr>
    </w:lvl>
    <w:lvl w:ilvl="7" w:tplc="04090019" w:tentative="1">
      <w:start w:val="1"/>
      <w:numFmt w:val="lowerLetter"/>
      <w:lvlText w:val="%8."/>
      <w:lvlJc w:val="left"/>
      <w:pPr>
        <w:tabs>
          <w:tab w:val="num" w:pos="6258"/>
        </w:tabs>
        <w:ind w:left="6258" w:hanging="360"/>
      </w:pPr>
    </w:lvl>
    <w:lvl w:ilvl="8" w:tplc="0409001B" w:tentative="1">
      <w:start w:val="1"/>
      <w:numFmt w:val="lowerRoman"/>
      <w:lvlText w:val="%9."/>
      <w:lvlJc w:val="right"/>
      <w:pPr>
        <w:tabs>
          <w:tab w:val="num" w:pos="6978"/>
        </w:tabs>
        <w:ind w:left="6978" w:hanging="180"/>
      </w:pPr>
    </w:lvl>
  </w:abstractNum>
  <w:abstractNum w:abstractNumId="8" w15:restartNumberingAfterBreak="0">
    <w:nsid w:val="2127060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1D358A9"/>
    <w:multiLevelType w:val="hybridMultilevel"/>
    <w:tmpl w:val="64023D36"/>
    <w:lvl w:ilvl="0" w:tplc="B1664646">
      <w:start w:val="1"/>
      <w:numFmt w:val="lowerLetter"/>
      <w:lvlText w:val="%1)"/>
      <w:lvlJc w:val="left"/>
      <w:pPr>
        <w:ind w:left="1218" w:hanging="360"/>
      </w:pPr>
      <w:rPr>
        <w:rFonts w:eastAsia="Times New Roman" w:hint="default"/>
        <w:color w:val="auto"/>
      </w:rPr>
    </w:lvl>
    <w:lvl w:ilvl="1" w:tplc="04090019" w:tentative="1">
      <w:start w:val="1"/>
      <w:numFmt w:val="lowerLetter"/>
      <w:lvlText w:val="%2."/>
      <w:lvlJc w:val="left"/>
      <w:pPr>
        <w:ind w:left="1938" w:hanging="360"/>
      </w:pPr>
    </w:lvl>
    <w:lvl w:ilvl="2" w:tplc="0409001B" w:tentative="1">
      <w:start w:val="1"/>
      <w:numFmt w:val="lowerRoman"/>
      <w:lvlText w:val="%3."/>
      <w:lvlJc w:val="right"/>
      <w:pPr>
        <w:ind w:left="2658" w:hanging="180"/>
      </w:pPr>
    </w:lvl>
    <w:lvl w:ilvl="3" w:tplc="0409000F" w:tentative="1">
      <w:start w:val="1"/>
      <w:numFmt w:val="decimal"/>
      <w:lvlText w:val="%4."/>
      <w:lvlJc w:val="left"/>
      <w:pPr>
        <w:ind w:left="3378" w:hanging="360"/>
      </w:pPr>
    </w:lvl>
    <w:lvl w:ilvl="4" w:tplc="04090019" w:tentative="1">
      <w:start w:val="1"/>
      <w:numFmt w:val="lowerLetter"/>
      <w:lvlText w:val="%5."/>
      <w:lvlJc w:val="left"/>
      <w:pPr>
        <w:ind w:left="4098" w:hanging="360"/>
      </w:pPr>
    </w:lvl>
    <w:lvl w:ilvl="5" w:tplc="0409001B" w:tentative="1">
      <w:start w:val="1"/>
      <w:numFmt w:val="lowerRoman"/>
      <w:lvlText w:val="%6."/>
      <w:lvlJc w:val="right"/>
      <w:pPr>
        <w:ind w:left="4818" w:hanging="180"/>
      </w:pPr>
    </w:lvl>
    <w:lvl w:ilvl="6" w:tplc="0409000F" w:tentative="1">
      <w:start w:val="1"/>
      <w:numFmt w:val="decimal"/>
      <w:lvlText w:val="%7."/>
      <w:lvlJc w:val="left"/>
      <w:pPr>
        <w:ind w:left="5538" w:hanging="360"/>
      </w:pPr>
    </w:lvl>
    <w:lvl w:ilvl="7" w:tplc="04090019" w:tentative="1">
      <w:start w:val="1"/>
      <w:numFmt w:val="lowerLetter"/>
      <w:lvlText w:val="%8."/>
      <w:lvlJc w:val="left"/>
      <w:pPr>
        <w:ind w:left="6258" w:hanging="360"/>
      </w:pPr>
    </w:lvl>
    <w:lvl w:ilvl="8" w:tplc="0409001B" w:tentative="1">
      <w:start w:val="1"/>
      <w:numFmt w:val="lowerRoman"/>
      <w:lvlText w:val="%9."/>
      <w:lvlJc w:val="right"/>
      <w:pPr>
        <w:ind w:left="6978" w:hanging="180"/>
      </w:pPr>
    </w:lvl>
  </w:abstractNum>
  <w:abstractNum w:abstractNumId="10" w15:restartNumberingAfterBreak="0">
    <w:nsid w:val="27C573B3"/>
    <w:multiLevelType w:val="multilevel"/>
    <w:tmpl w:val="E51E6A74"/>
    <w:lvl w:ilvl="0">
      <w:start w:val="10"/>
      <w:numFmt w:val="decimal"/>
      <w:lvlText w:val="%1"/>
      <w:lvlJc w:val="left"/>
      <w:pPr>
        <w:ind w:left="400" w:hanging="400"/>
      </w:pPr>
      <w:rPr>
        <w:rFonts w:hint="default"/>
      </w:rPr>
    </w:lvl>
    <w:lvl w:ilvl="1">
      <w:start w:val="1"/>
      <w:numFmt w:val="decimal"/>
      <w:lvlText w:val="%1.%2"/>
      <w:lvlJc w:val="left"/>
      <w:pPr>
        <w:ind w:left="826" w:hanging="40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4848" w:hanging="1440"/>
      </w:pPr>
      <w:rPr>
        <w:rFonts w:hint="default"/>
      </w:rPr>
    </w:lvl>
  </w:abstractNum>
  <w:abstractNum w:abstractNumId="11" w15:restartNumberingAfterBreak="0">
    <w:nsid w:val="2A9847BB"/>
    <w:multiLevelType w:val="hybridMultilevel"/>
    <w:tmpl w:val="21A4E3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11A5DE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1F1273A"/>
    <w:multiLevelType w:val="multilevel"/>
    <w:tmpl w:val="0A9C3FC2"/>
    <w:lvl w:ilvl="0">
      <w:start w:val="9"/>
      <w:numFmt w:val="decimal"/>
      <w:lvlText w:val="%1"/>
      <w:lvlJc w:val="left"/>
      <w:pPr>
        <w:ind w:left="360" w:hanging="360"/>
      </w:pPr>
      <w:rPr>
        <w:rFonts w:hint="default"/>
      </w:rPr>
    </w:lvl>
    <w:lvl w:ilvl="1">
      <w:start w:val="3"/>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4848" w:hanging="1440"/>
      </w:pPr>
      <w:rPr>
        <w:rFonts w:hint="default"/>
      </w:rPr>
    </w:lvl>
  </w:abstractNum>
  <w:abstractNum w:abstractNumId="14" w15:restartNumberingAfterBreak="0">
    <w:nsid w:val="38FF57CC"/>
    <w:multiLevelType w:val="multilevel"/>
    <w:tmpl w:val="02946270"/>
    <w:lvl w:ilvl="0">
      <w:start w:val="9"/>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4848" w:hanging="1440"/>
      </w:pPr>
      <w:rPr>
        <w:rFonts w:hint="default"/>
      </w:rPr>
    </w:lvl>
  </w:abstractNum>
  <w:abstractNum w:abstractNumId="15" w15:restartNumberingAfterBreak="0">
    <w:nsid w:val="3AB6223D"/>
    <w:multiLevelType w:val="hybridMultilevel"/>
    <w:tmpl w:val="2EA4C970"/>
    <w:lvl w:ilvl="0" w:tplc="DA160376">
      <w:start w:val="1"/>
      <w:numFmt w:val="lowerLetter"/>
      <w:lvlText w:val="%1)"/>
      <w:lvlJc w:val="left"/>
      <w:pPr>
        <w:ind w:left="1218" w:hanging="360"/>
      </w:pPr>
      <w:rPr>
        <w:rFonts w:hint="default"/>
      </w:rPr>
    </w:lvl>
    <w:lvl w:ilvl="1" w:tplc="04090019" w:tentative="1">
      <w:start w:val="1"/>
      <w:numFmt w:val="lowerLetter"/>
      <w:lvlText w:val="%2."/>
      <w:lvlJc w:val="left"/>
      <w:pPr>
        <w:ind w:left="1938" w:hanging="360"/>
      </w:pPr>
    </w:lvl>
    <w:lvl w:ilvl="2" w:tplc="0409001B" w:tentative="1">
      <w:start w:val="1"/>
      <w:numFmt w:val="lowerRoman"/>
      <w:lvlText w:val="%3."/>
      <w:lvlJc w:val="right"/>
      <w:pPr>
        <w:ind w:left="2658" w:hanging="180"/>
      </w:pPr>
    </w:lvl>
    <w:lvl w:ilvl="3" w:tplc="0409000F" w:tentative="1">
      <w:start w:val="1"/>
      <w:numFmt w:val="decimal"/>
      <w:lvlText w:val="%4."/>
      <w:lvlJc w:val="left"/>
      <w:pPr>
        <w:ind w:left="3378" w:hanging="360"/>
      </w:pPr>
    </w:lvl>
    <w:lvl w:ilvl="4" w:tplc="04090019" w:tentative="1">
      <w:start w:val="1"/>
      <w:numFmt w:val="lowerLetter"/>
      <w:lvlText w:val="%5."/>
      <w:lvlJc w:val="left"/>
      <w:pPr>
        <w:ind w:left="4098" w:hanging="360"/>
      </w:pPr>
    </w:lvl>
    <w:lvl w:ilvl="5" w:tplc="0409001B" w:tentative="1">
      <w:start w:val="1"/>
      <w:numFmt w:val="lowerRoman"/>
      <w:lvlText w:val="%6."/>
      <w:lvlJc w:val="right"/>
      <w:pPr>
        <w:ind w:left="4818" w:hanging="180"/>
      </w:pPr>
    </w:lvl>
    <w:lvl w:ilvl="6" w:tplc="0409000F" w:tentative="1">
      <w:start w:val="1"/>
      <w:numFmt w:val="decimal"/>
      <w:lvlText w:val="%7."/>
      <w:lvlJc w:val="left"/>
      <w:pPr>
        <w:ind w:left="5538" w:hanging="360"/>
      </w:pPr>
    </w:lvl>
    <w:lvl w:ilvl="7" w:tplc="04090019" w:tentative="1">
      <w:start w:val="1"/>
      <w:numFmt w:val="lowerLetter"/>
      <w:lvlText w:val="%8."/>
      <w:lvlJc w:val="left"/>
      <w:pPr>
        <w:ind w:left="6258" w:hanging="360"/>
      </w:pPr>
    </w:lvl>
    <w:lvl w:ilvl="8" w:tplc="0409001B" w:tentative="1">
      <w:start w:val="1"/>
      <w:numFmt w:val="lowerRoman"/>
      <w:lvlText w:val="%9."/>
      <w:lvlJc w:val="right"/>
      <w:pPr>
        <w:ind w:left="6978" w:hanging="180"/>
      </w:pPr>
    </w:lvl>
  </w:abstractNum>
  <w:abstractNum w:abstractNumId="16" w15:restartNumberingAfterBreak="0">
    <w:nsid w:val="41B50821"/>
    <w:multiLevelType w:val="multilevel"/>
    <w:tmpl w:val="0809001F"/>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2E503FC"/>
    <w:multiLevelType w:val="multilevel"/>
    <w:tmpl w:val="E51E6A74"/>
    <w:lvl w:ilvl="0">
      <w:start w:val="10"/>
      <w:numFmt w:val="decimal"/>
      <w:lvlText w:val="%1"/>
      <w:lvlJc w:val="left"/>
      <w:pPr>
        <w:ind w:left="400" w:hanging="400"/>
      </w:pPr>
      <w:rPr>
        <w:rFonts w:hint="default"/>
      </w:rPr>
    </w:lvl>
    <w:lvl w:ilvl="1">
      <w:start w:val="1"/>
      <w:numFmt w:val="decimal"/>
      <w:lvlText w:val="%1.%2"/>
      <w:lvlJc w:val="left"/>
      <w:pPr>
        <w:ind w:left="826" w:hanging="40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4848" w:hanging="1440"/>
      </w:pPr>
      <w:rPr>
        <w:rFonts w:hint="default"/>
      </w:rPr>
    </w:lvl>
  </w:abstractNum>
  <w:abstractNum w:abstractNumId="18" w15:restartNumberingAfterBreak="0">
    <w:nsid w:val="480706DB"/>
    <w:multiLevelType w:val="hybridMultilevel"/>
    <w:tmpl w:val="BF9C7AD4"/>
    <w:lvl w:ilvl="0" w:tplc="5A909FD2">
      <w:start w:val="1"/>
      <w:numFmt w:val="lowerLetter"/>
      <w:lvlText w:val="%1)"/>
      <w:lvlJc w:val="left"/>
      <w:pPr>
        <w:ind w:left="1546" w:hanging="360"/>
      </w:pPr>
      <w:rPr>
        <w:rFonts w:hint="default"/>
      </w:rPr>
    </w:lvl>
    <w:lvl w:ilvl="1" w:tplc="04090019" w:tentative="1">
      <w:start w:val="1"/>
      <w:numFmt w:val="lowerLetter"/>
      <w:lvlText w:val="%2."/>
      <w:lvlJc w:val="left"/>
      <w:pPr>
        <w:ind w:left="2266" w:hanging="360"/>
      </w:pPr>
    </w:lvl>
    <w:lvl w:ilvl="2" w:tplc="0409001B" w:tentative="1">
      <w:start w:val="1"/>
      <w:numFmt w:val="lowerRoman"/>
      <w:lvlText w:val="%3."/>
      <w:lvlJc w:val="right"/>
      <w:pPr>
        <w:ind w:left="2986" w:hanging="180"/>
      </w:pPr>
    </w:lvl>
    <w:lvl w:ilvl="3" w:tplc="0409000F" w:tentative="1">
      <w:start w:val="1"/>
      <w:numFmt w:val="decimal"/>
      <w:lvlText w:val="%4."/>
      <w:lvlJc w:val="left"/>
      <w:pPr>
        <w:ind w:left="3706" w:hanging="360"/>
      </w:pPr>
    </w:lvl>
    <w:lvl w:ilvl="4" w:tplc="04090019" w:tentative="1">
      <w:start w:val="1"/>
      <w:numFmt w:val="lowerLetter"/>
      <w:lvlText w:val="%5."/>
      <w:lvlJc w:val="left"/>
      <w:pPr>
        <w:ind w:left="4426" w:hanging="360"/>
      </w:pPr>
    </w:lvl>
    <w:lvl w:ilvl="5" w:tplc="0409001B" w:tentative="1">
      <w:start w:val="1"/>
      <w:numFmt w:val="lowerRoman"/>
      <w:lvlText w:val="%6."/>
      <w:lvlJc w:val="right"/>
      <w:pPr>
        <w:ind w:left="5146" w:hanging="180"/>
      </w:pPr>
    </w:lvl>
    <w:lvl w:ilvl="6" w:tplc="0409000F" w:tentative="1">
      <w:start w:val="1"/>
      <w:numFmt w:val="decimal"/>
      <w:lvlText w:val="%7."/>
      <w:lvlJc w:val="left"/>
      <w:pPr>
        <w:ind w:left="5866" w:hanging="360"/>
      </w:pPr>
    </w:lvl>
    <w:lvl w:ilvl="7" w:tplc="04090019" w:tentative="1">
      <w:start w:val="1"/>
      <w:numFmt w:val="lowerLetter"/>
      <w:lvlText w:val="%8."/>
      <w:lvlJc w:val="left"/>
      <w:pPr>
        <w:ind w:left="6586" w:hanging="360"/>
      </w:pPr>
    </w:lvl>
    <w:lvl w:ilvl="8" w:tplc="0409001B" w:tentative="1">
      <w:start w:val="1"/>
      <w:numFmt w:val="lowerRoman"/>
      <w:lvlText w:val="%9."/>
      <w:lvlJc w:val="right"/>
      <w:pPr>
        <w:ind w:left="7306" w:hanging="180"/>
      </w:pPr>
    </w:lvl>
  </w:abstractNum>
  <w:abstractNum w:abstractNumId="19" w15:restartNumberingAfterBreak="0">
    <w:nsid w:val="49A87E0D"/>
    <w:multiLevelType w:val="multilevel"/>
    <w:tmpl w:val="3F6EF47A"/>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A1A0CE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2A01A7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41A2360"/>
    <w:multiLevelType w:val="hybridMultilevel"/>
    <w:tmpl w:val="1B4A3EAC"/>
    <w:lvl w:ilvl="0" w:tplc="08090001">
      <w:start w:val="1"/>
      <w:numFmt w:val="bullet"/>
      <w:lvlText w:val=""/>
      <w:lvlJc w:val="left"/>
      <w:pPr>
        <w:ind w:left="1494" w:hanging="360"/>
      </w:pPr>
      <w:rPr>
        <w:rFonts w:ascii="Symbol" w:hAnsi="Symbol" w:hint="default"/>
      </w:rPr>
    </w:lvl>
    <w:lvl w:ilvl="1" w:tplc="08090003" w:tentative="1">
      <w:start w:val="1"/>
      <w:numFmt w:val="bullet"/>
      <w:lvlText w:val="o"/>
      <w:lvlJc w:val="left"/>
      <w:pPr>
        <w:ind w:left="2214" w:hanging="360"/>
      </w:pPr>
      <w:rPr>
        <w:rFonts w:ascii="Courier New" w:hAnsi="Courier New" w:hint="default"/>
      </w:rPr>
    </w:lvl>
    <w:lvl w:ilvl="2" w:tplc="08090005">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23" w15:restartNumberingAfterBreak="0">
    <w:nsid w:val="545515F9"/>
    <w:multiLevelType w:val="multilevel"/>
    <w:tmpl w:val="0809001F"/>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7940359"/>
    <w:multiLevelType w:val="multilevel"/>
    <w:tmpl w:val="53E88386"/>
    <w:lvl w:ilvl="0">
      <w:start w:val="1"/>
      <w:numFmt w:val="decimal"/>
      <w:suff w:val="space"/>
      <w:lvlText w:val="%1"/>
      <w:lvlJc w:val="left"/>
      <w:pPr>
        <w:ind w:left="284" w:hanging="284"/>
      </w:pPr>
      <w:rPr>
        <w:rFonts w:hint="default"/>
        <w:b/>
      </w:rPr>
    </w:lvl>
    <w:lvl w:ilvl="1">
      <w:start w:val="1"/>
      <w:numFmt w:val="decimal"/>
      <w:suff w:val="space"/>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9C823EA"/>
    <w:multiLevelType w:val="multilevel"/>
    <w:tmpl w:val="53E88386"/>
    <w:lvl w:ilvl="0">
      <w:start w:val="1"/>
      <w:numFmt w:val="decimal"/>
      <w:suff w:val="space"/>
      <w:lvlText w:val="%1"/>
      <w:lvlJc w:val="left"/>
      <w:pPr>
        <w:ind w:left="284" w:hanging="284"/>
      </w:pPr>
      <w:rPr>
        <w:rFonts w:hint="default"/>
        <w:b/>
      </w:rPr>
    </w:lvl>
    <w:lvl w:ilvl="1">
      <w:start w:val="1"/>
      <w:numFmt w:val="decimal"/>
      <w:suff w:val="space"/>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F451F7C"/>
    <w:multiLevelType w:val="multilevel"/>
    <w:tmpl w:val="0809001F"/>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FCB3FE6"/>
    <w:multiLevelType w:val="hybridMultilevel"/>
    <w:tmpl w:val="9F6C969C"/>
    <w:lvl w:ilvl="0" w:tplc="522A74B4">
      <w:start w:val="1"/>
      <w:numFmt w:val="lowerLetter"/>
      <w:lvlText w:val="%1)"/>
      <w:lvlJc w:val="left"/>
      <w:pPr>
        <w:ind w:left="1186" w:hanging="360"/>
      </w:pPr>
      <w:rPr>
        <w:rFonts w:hint="default"/>
      </w:rPr>
    </w:lvl>
    <w:lvl w:ilvl="1" w:tplc="04090019" w:tentative="1">
      <w:start w:val="1"/>
      <w:numFmt w:val="lowerLetter"/>
      <w:lvlText w:val="%2."/>
      <w:lvlJc w:val="left"/>
      <w:pPr>
        <w:ind w:left="1906" w:hanging="360"/>
      </w:pPr>
    </w:lvl>
    <w:lvl w:ilvl="2" w:tplc="0409001B" w:tentative="1">
      <w:start w:val="1"/>
      <w:numFmt w:val="lowerRoman"/>
      <w:lvlText w:val="%3."/>
      <w:lvlJc w:val="right"/>
      <w:pPr>
        <w:ind w:left="2626" w:hanging="180"/>
      </w:pPr>
    </w:lvl>
    <w:lvl w:ilvl="3" w:tplc="0409000F" w:tentative="1">
      <w:start w:val="1"/>
      <w:numFmt w:val="decimal"/>
      <w:lvlText w:val="%4."/>
      <w:lvlJc w:val="left"/>
      <w:pPr>
        <w:ind w:left="3346" w:hanging="360"/>
      </w:pPr>
    </w:lvl>
    <w:lvl w:ilvl="4" w:tplc="04090019" w:tentative="1">
      <w:start w:val="1"/>
      <w:numFmt w:val="lowerLetter"/>
      <w:lvlText w:val="%5."/>
      <w:lvlJc w:val="left"/>
      <w:pPr>
        <w:ind w:left="4066" w:hanging="360"/>
      </w:pPr>
    </w:lvl>
    <w:lvl w:ilvl="5" w:tplc="0409001B" w:tentative="1">
      <w:start w:val="1"/>
      <w:numFmt w:val="lowerRoman"/>
      <w:lvlText w:val="%6."/>
      <w:lvlJc w:val="right"/>
      <w:pPr>
        <w:ind w:left="4786" w:hanging="180"/>
      </w:pPr>
    </w:lvl>
    <w:lvl w:ilvl="6" w:tplc="0409000F" w:tentative="1">
      <w:start w:val="1"/>
      <w:numFmt w:val="decimal"/>
      <w:lvlText w:val="%7."/>
      <w:lvlJc w:val="left"/>
      <w:pPr>
        <w:ind w:left="5506" w:hanging="360"/>
      </w:pPr>
    </w:lvl>
    <w:lvl w:ilvl="7" w:tplc="04090019" w:tentative="1">
      <w:start w:val="1"/>
      <w:numFmt w:val="lowerLetter"/>
      <w:lvlText w:val="%8."/>
      <w:lvlJc w:val="left"/>
      <w:pPr>
        <w:ind w:left="6226" w:hanging="360"/>
      </w:pPr>
    </w:lvl>
    <w:lvl w:ilvl="8" w:tplc="0409001B" w:tentative="1">
      <w:start w:val="1"/>
      <w:numFmt w:val="lowerRoman"/>
      <w:lvlText w:val="%9."/>
      <w:lvlJc w:val="right"/>
      <w:pPr>
        <w:ind w:left="6946" w:hanging="180"/>
      </w:pPr>
    </w:lvl>
  </w:abstractNum>
  <w:abstractNum w:abstractNumId="28" w15:restartNumberingAfterBreak="0">
    <w:nsid w:val="630E6B1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73C24F7"/>
    <w:multiLevelType w:val="multilevel"/>
    <w:tmpl w:val="C6123C8E"/>
    <w:lvl w:ilvl="0">
      <w:start w:val="9"/>
      <w:numFmt w:val="decimal"/>
      <w:lvlText w:val="%1"/>
      <w:lvlJc w:val="left"/>
      <w:pPr>
        <w:ind w:left="435" w:hanging="435"/>
      </w:pPr>
      <w:rPr>
        <w:rFonts w:hint="default"/>
      </w:rPr>
    </w:lvl>
    <w:lvl w:ilvl="1">
      <w:start w:val="1"/>
      <w:numFmt w:val="decimal"/>
      <w:lvlText w:val="%1.%2"/>
      <w:lvlJc w:val="left"/>
      <w:pPr>
        <w:ind w:left="795" w:hanging="435"/>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03F6051"/>
    <w:multiLevelType w:val="multilevel"/>
    <w:tmpl w:val="836E929A"/>
    <w:lvl w:ilvl="0">
      <w:start w:val="9"/>
      <w:numFmt w:val="decimal"/>
      <w:lvlText w:val="%1"/>
      <w:lvlJc w:val="left"/>
      <w:pPr>
        <w:ind w:left="440" w:hanging="440"/>
      </w:pPr>
      <w:rPr>
        <w:rFonts w:hint="default"/>
      </w:rPr>
    </w:lvl>
    <w:lvl w:ilvl="1">
      <w:start w:val="1"/>
      <w:numFmt w:val="decimal"/>
      <w:lvlText w:val="%1.%2"/>
      <w:lvlJc w:val="left"/>
      <w:pPr>
        <w:ind w:left="800" w:hanging="44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79521879"/>
    <w:multiLevelType w:val="multilevel"/>
    <w:tmpl w:val="1AFC8A88"/>
    <w:lvl w:ilvl="0">
      <w:start w:val="9"/>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15:restartNumberingAfterBreak="0">
    <w:nsid w:val="7C581179"/>
    <w:multiLevelType w:val="multilevel"/>
    <w:tmpl w:val="C37859D8"/>
    <w:lvl w:ilvl="0">
      <w:start w:val="9"/>
      <w:numFmt w:val="decimal"/>
      <w:suff w:val="space"/>
      <w:lvlText w:val="%1"/>
      <w:lvlJc w:val="left"/>
      <w:pPr>
        <w:ind w:left="360" w:hanging="360"/>
      </w:pPr>
      <w:rPr>
        <w:rFonts w:hint="default"/>
        <w:b/>
        <w:i w:val="0"/>
      </w:rPr>
    </w:lvl>
    <w:lvl w:ilvl="1">
      <w:start w:val="3"/>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4848" w:hanging="1440"/>
      </w:pPr>
      <w:rPr>
        <w:rFonts w:hint="default"/>
      </w:rPr>
    </w:lvl>
  </w:abstractNum>
  <w:num w:numId="1">
    <w:abstractNumId w:val="11"/>
  </w:num>
  <w:num w:numId="2">
    <w:abstractNumId w:val="25"/>
  </w:num>
  <w:num w:numId="3">
    <w:abstractNumId w:val="20"/>
  </w:num>
  <w:num w:numId="4">
    <w:abstractNumId w:val="8"/>
  </w:num>
  <w:num w:numId="5">
    <w:abstractNumId w:val="22"/>
  </w:num>
  <w:num w:numId="6">
    <w:abstractNumId w:val="28"/>
  </w:num>
  <w:num w:numId="7">
    <w:abstractNumId w:val="4"/>
  </w:num>
  <w:num w:numId="8">
    <w:abstractNumId w:val="12"/>
  </w:num>
  <w:num w:numId="9">
    <w:abstractNumId w:val="6"/>
  </w:num>
  <w:num w:numId="10">
    <w:abstractNumId w:val="21"/>
  </w:num>
  <w:num w:numId="11">
    <w:abstractNumId w:val="2"/>
  </w:num>
  <w:num w:numId="12">
    <w:abstractNumId w:val="0"/>
  </w:num>
  <w:num w:numId="13">
    <w:abstractNumId w:val="16"/>
  </w:num>
  <w:num w:numId="14">
    <w:abstractNumId w:val="23"/>
  </w:num>
  <w:num w:numId="15">
    <w:abstractNumId w:val="26"/>
  </w:num>
  <w:num w:numId="16">
    <w:abstractNumId w:val="7"/>
  </w:num>
  <w:num w:numId="17">
    <w:abstractNumId w:val="14"/>
  </w:num>
  <w:num w:numId="18">
    <w:abstractNumId w:val="30"/>
  </w:num>
  <w:num w:numId="19">
    <w:abstractNumId w:val="31"/>
  </w:num>
  <w:num w:numId="20">
    <w:abstractNumId w:val="32"/>
  </w:num>
  <w:num w:numId="21">
    <w:abstractNumId w:val="13"/>
  </w:num>
  <w:num w:numId="22">
    <w:abstractNumId w:val="1"/>
  </w:num>
  <w:num w:numId="23">
    <w:abstractNumId w:val="3"/>
  </w:num>
  <w:num w:numId="24">
    <w:abstractNumId w:val="9"/>
  </w:num>
  <w:num w:numId="25">
    <w:abstractNumId w:val="15"/>
  </w:num>
  <w:num w:numId="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9"/>
  </w:num>
  <w:num w:numId="28">
    <w:abstractNumId w:val="5"/>
  </w:num>
  <w:num w:numId="29">
    <w:abstractNumId w:val="27"/>
  </w:num>
  <w:num w:numId="30">
    <w:abstractNumId w:val="18"/>
  </w:num>
  <w:num w:numId="31">
    <w:abstractNumId w:val="17"/>
  </w:num>
  <w:num w:numId="32">
    <w:abstractNumId w:val="10"/>
  </w:num>
  <w:num w:numId="33">
    <w:abstractNumId w:val="29"/>
  </w:num>
  <w:num w:numId="34">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io Karagiorgas">
    <w15:presenceInfo w15:providerId="Windows Live" w15:userId="d64d00d2962b67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trackRevisions/>
  <w:defaultTabStop w:val="720"/>
  <w:hyphenationZone w:val="425"/>
  <w:doNotHyphenateCaps/>
  <w:characterSpacingControl w:val="doNotCompress"/>
  <w:savePreviewPicture/>
  <w:doNotValidateAgainstSchema/>
  <w:doNotDemarcateInvalidXml/>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415"/>
    <w:rsid w:val="0000135F"/>
    <w:rsid w:val="00013415"/>
    <w:rsid w:val="00031426"/>
    <w:rsid w:val="00031736"/>
    <w:rsid w:val="00032001"/>
    <w:rsid w:val="00033970"/>
    <w:rsid w:val="0003706F"/>
    <w:rsid w:val="00041165"/>
    <w:rsid w:val="000420C5"/>
    <w:rsid w:val="00053D1F"/>
    <w:rsid w:val="00054B60"/>
    <w:rsid w:val="00056972"/>
    <w:rsid w:val="00057695"/>
    <w:rsid w:val="00060826"/>
    <w:rsid w:val="00065F11"/>
    <w:rsid w:val="00070D30"/>
    <w:rsid w:val="00072E74"/>
    <w:rsid w:val="00074643"/>
    <w:rsid w:val="00074772"/>
    <w:rsid w:val="00075E6E"/>
    <w:rsid w:val="00076DC2"/>
    <w:rsid w:val="00080527"/>
    <w:rsid w:val="00085323"/>
    <w:rsid w:val="00091E67"/>
    <w:rsid w:val="00096713"/>
    <w:rsid w:val="000A0FF1"/>
    <w:rsid w:val="000A4532"/>
    <w:rsid w:val="000A5FF3"/>
    <w:rsid w:val="000A623C"/>
    <w:rsid w:val="000A756A"/>
    <w:rsid w:val="000A7ED5"/>
    <w:rsid w:val="000B42EF"/>
    <w:rsid w:val="000B5598"/>
    <w:rsid w:val="000C18E0"/>
    <w:rsid w:val="000C38FA"/>
    <w:rsid w:val="000D20B9"/>
    <w:rsid w:val="000D2CC5"/>
    <w:rsid w:val="000E51F4"/>
    <w:rsid w:val="000E60A8"/>
    <w:rsid w:val="000F0479"/>
    <w:rsid w:val="000F431F"/>
    <w:rsid w:val="0010540C"/>
    <w:rsid w:val="001132D8"/>
    <w:rsid w:val="00113CF8"/>
    <w:rsid w:val="00123A50"/>
    <w:rsid w:val="00135316"/>
    <w:rsid w:val="00144DA0"/>
    <w:rsid w:val="0015275B"/>
    <w:rsid w:val="0015692E"/>
    <w:rsid w:val="0015712F"/>
    <w:rsid w:val="001606F0"/>
    <w:rsid w:val="001615FB"/>
    <w:rsid w:val="0016177A"/>
    <w:rsid w:val="00172165"/>
    <w:rsid w:val="001722AB"/>
    <w:rsid w:val="00182CD5"/>
    <w:rsid w:val="00184504"/>
    <w:rsid w:val="00190137"/>
    <w:rsid w:val="001932C4"/>
    <w:rsid w:val="00193D82"/>
    <w:rsid w:val="00196488"/>
    <w:rsid w:val="001A592A"/>
    <w:rsid w:val="001B514D"/>
    <w:rsid w:val="001B6224"/>
    <w:rsid w:val="001E5C56"/>
    <w:rsid w:val="001F105E"/>
    <w:rsid w:val="001F33A6"/>
    <w:rsid w:val="001F49EB"/>
    <w:rsid w:val="001F6F12"/>
    <w:rsid w:val="002042BC"/>
    <w:rsid w:val="002075E4"/>
    <w:rsid w:val="00216659"/>
    <w:rsid w:val="00222A7A"/>
    <w:rsid w:val="00222C29"/>
    <w:rsid w:val="00224515"/>
    <w:rsid w:val="00227DF1"/>
    <w:rsid w:val="0023686F"/>
    <w:rsid w:val="00240D57"/>
    <w:rsid w:val="00242859"/>
    <w:rsid w:val="00245BCE"/>
    <w:rsid w:val="0025225E"/>
    <w:rsid w:val="002661FF"/>
    <w:rsid w:val="00271EBF"/>
    <w:rsid w:val="00273ED2"/>
    <w:rsid w:val="00284D25"/>
    <w:rsid w:val="00287B86"/>
    <w:rsid w:val="00297AD6"/>
    <w:rsid w:val="002A345C"/>
    <w:rsid w:val="002C37D8"/>
    <w:rsid w:val="002D0BD1"/>
    <w:rsid w:val="002D1997"/>
    <w:rsid w:val="002D2308"/>
    <w:rsid w:val="002E1CBF"/>
    <w:rsid w:val="002E2895"/>
    <w:rsid w:val="002E3EE0"/>
    <w:rsid w:val="002E76F3"/>
    <w:rsid w:val="002E7C33"/>
    <w:rsid w:val="002F702E"/>
    <w:rsid w:val="002F7B13"/>
    <w:rsid w:val="00306139"/>
    <w:rsid w:val="00311415"/>
    <w:rsid w:val="00311B92"/>
    <w:rsid w:val="00311BC3"/>
    <w:rsid w:val="00315273"/>
    <w:rsid w:val="00316FC4"/>
    <w:rsid w:val="003233C7"/>
    <w:rsid w:val="00334115"/>
    <w:rsid w:val="00356DF4"/>
    <w:rsid w:val="00360ED5"/>
    <w:rsid w:val="00362575"/>
    <w:rsid w:val="00363B1A"/>
    <w:rsid w:val="0036789B"/>
    <w:rsid w:val="00367BFF"/>
    <w:rsid w:val="003748DC"/>
    <w:rsid w:val="003864D2"/>
    <w:rsid w:val="003869E0"/>
    <w:rsid w:val="0039379D"/>
    <w:rsid w:val="003951D1"/>
    <w:rsid w:val="003A37E9"/>
    <w:rsid w:val="003A4BC7"/>
    <w:rsid w:val="003A50A5"/>
    <w:rsid w:val="003B76A6"/>
    <w:rsid w:val="003C1845"/>
    <w:rsid w:val="003C30D7"/>
    <w:rsid w:val="003C63C0"/>
    <w:rsid w:val="003D0BDE"/>
    <w:rsid w:val="003D0E1D"/>
    <w:rsid w:val="003D350B"/>
    <w:rsid w:val="003D4839"/>
    <w:rsid w:val="003F19C5"/>
    <w:rsid w:val="003F318B"/>
    <w:rsid w:val="003F6678"/>
    <w:rsid w:val="00402E1C"/>
    <w:rsid w:val="00405629"/>
    <w:rsid w:val="00410576"/>
    <w:rsid w:val="00412756"/>
    <w:rsid w:val="00420AE7"/>
    <w:rsid w:val="00424406"/>
    <w:rsid w:val="00425996"/>
    <w:rsid w:val="00431181"/>
    <w:rsid w:val="0043207A"/>
    <w:rsid w:val="004320FA"/>
    <w:rsid w:val="004322B8"/>
    <w:rsid w:val="004352DF"/>
    <w:rsid w:val="00437807"/>
    <w:rsid w:val="00447E2A"/>
    <w:rsid w:val="004506C8"/>
    <w:rsid w:val="00451E05"/>
    <w:rsid w:val="004542B8"/>
    <w:rsid w:val="0045706D"/>
    <w:rsid w:val="00457172"/>
    <w:rsid w:val="00460ECE"/>
    <w:rsid w:val="00465743"/>
    <w:rsid w:val="00471627"/>
    <w:rsid w:val="0047718A"/>
    <w:rsid w:val="00477AC2"/>
    <w:rsid w:val="00482B4C"/>
    <w:rsid w:val="0048524E"/>
    <w:rsid w:val="00487225"/>
    <w:rsid w:val="00487CB6"/>
    <w:rsid w:val="00495A9C"/>
    <w:rsid w:val="004A48AE"/>
    <w:rsid w:val="004A4BD1"/>
    <w:rsid w:val="004B7B7B"/>
    <w:rsid w:val="004C26D7"/>
    <w:rsid w:val="004C2E8E"/>
    <w:rsid w:val="004C39A7"/>
    <w:rsid w:val="004C62A0"/>
    <w:rsid w:val="004C6501"/>
    <w:rsid w:val="004C69D2"/>
    <w:rsid w:val="004C7773"/>
    <w:rsid w:val="004C7B98"/>
    <w:rsid w:val="004C7F33"/>
    <w:rsid w:val="004D102F"/>
    <w:rsid w:val="004D1172"/>
    <w:rsid w:val="004D220F"/>
    <w:rsid w:val="004D4148"/>
    <w:rsid w:val="004D4A69"/>
    <w:rsid w:val="004D68DF"/>
    <w:rsid w:val="004E3E6B"/>
    <w:rsid w:val="004E6851"/>
    <w:rsid w:val="004F0AE9"/>
    <w:rsid w:val="004F22D8"/>
    <w:rsid w:val="004F3DB4"/>
    <w:rsid w:val="004F5ECA"/>
    <w:rsid w:val="004F6E5D"/>
    <w:rsid w:val="004F7B75"/>
    <w:rsid w:val="00500B97"/>
    <w:rsid w:val="00510547"/>
    <w:rsid w:val="00510942"/>
    <w:rsid w:val="00510FFE"/>
    <w:rsid w:val="00512E5C"/>
    <w:rsid w:val="005162F4"/>
    <w:rsid w:val="00526CA0"/>
    <w:rsid w:val="00534DA4"/>
    <w:rsid w:val="00545845"/>
    <w:rsid w:val="00546190"/>
    <w:rsid w:val="005514E7"/>
    <w:rsid w:val="0055415F"/>
    <w:rsid w:val="00554890"/>
    <w:rsid w:val="005549FC"/>
    <w:rsid w:val="00564511"/>
    <w:rsid w:val="00564566"/>
    <w:rsid w:val="005659FD"/>
    <w:rsid w:val="005842CD"/>
    <w:rsid w:val="00585C5F"/>
    <w:rsid w:val="00587246"/>
    <w:rsid w:val="00594A5E"/>
    <w:rsid w:val="005A101A"/>
    <w:rsid w:val="005A369E"/>
    <w:rsid w:val="005A4EB8"/>
    <w:rsid w:val="005B1D2D"/>
    <w:rsid w:val="005B4DBA"/>
    <w:rsid w:val="005C01F3"/>
    <w:rsid w:val="005D059B"/>
    <w:rsid w:val="005D2B87"/>
    <w:rsid w:val="005E1ADA"/>
    <w:rsid w:val="005E5B87"/>
    <w:rsid w:val="005E7973"/>
    <w:rsid w:val="00612F1A"/>
    <w:rsid w:val="00615742"/>
    <w:rsid w:val="00616301"/>
    <w:rsid w:val="00620F46"/>
    <w:rsid w:val="00622F31"/>
    <w:rsid w:val="006278F3"/>
    <w:rsid w:val="00627D46"/>
    <w:rsid w:val="006464BF"/>
    <w:rsid w:val="0065691E"/>
    <w:rsid w:val="00660814"/>
    <w:rsid w:val="00675742"/>
    <w:rsid w:val="00675C28"/>
    <w:rsid w:val="006805DA"/>
    <w:rsid w:val="00680937"/>
    <w:rsid w:val="0069337D"/>
    <w:rsid w:val="006A0C45"/>
    <w:rsid w:val="006A304D"/>
    <w:rsid w:val="006A4692"/>
    <w:rsid w:val="006B2C79"/>
    <w:rsid w:val="006B49EA"/>
    <w:rsid w:val="006B73FA"/>
    <w:rsid w:val="006C15E5"/>
    <w:rsid w:val="006C3760"/>
    <w:rsid w:val="006D1F43"/>
    <w:rsid w:val="006D56E1"/>
    <w:rsid w:val="006D75FC"/>
    <w:rsid w:val="006E4B80"/>
    <w:rsid w:val="006E62EB"/>
    <w:rsid w:val="006F1A7A"/>
    <w:rsid w:val="006F5A61"/>
    <w:rsid w:val="0070279D"/>
    <w:rsid w:val="007040AF"/>
    <w:rsid w:val="007056F7"/>
    <w:rsid w:val="0070742A"/>
    <w:rsid w:val="007204DC"/>
    <w:rsid w:val="00720A03"/>
    <w:rsid w:val="007226EC"/>
    <w:rsid w:val="00724AB3"/>
    <w:rsid w:val="00727B4A"/>
    <w:rsid w:val="00734B15"/>
    <w:rsid w:val="007431A5"/>
    <w:rsid w:val="00747C45"/>
    <w:rsid w:val="00762586"/>
    <w:rsid w:val="00762DF2"/>
    <w:rsid w:val="007652D9"/>
    <w:rsid w:val="007723EB"/>
    <w:rsid w:val="00774061"/>
    <w:rsid w:val="0077596B"/>
    <w:rsid w:val="0078135E"/>
    <w:rsid w:val="007820C6"/>
    <w:rsid w:val="00786821"/>
    <w:rsid w:val="007B2C55"/>
    <w:rsid w:val="007B3FF7"/>
    <w:rsid w:val="007B433C"/>
    <w:rsid w:val="007C555D"/>
    <w:rsid w:val="007C7237"/>
    <w:rsid w:val="007C7282"/>
    <w:rsid w:val="007D51B9"/>
    <w:rsid w:val="007E4E9B"/>
    <w:rsid w:val="007E5FAD"/>
    <w:rsid w:val="007F6177"/>
    <w:rsid w:val="00803631"/>
    <w:rsid w:val="00814E58"/>
    <w:rsid w:val="0081567B"/>
    <w:rsid w:val="00816324"/>
    <w:rsid w:val="008171BD"/>
    <w:rsid w:val="00820D01"/>
    <w:rsid w:val="00820EB1"/>
    <w:rsid w:val="0082204F"/>
    <w:rsid w:val="00830F34"/>
    <w:rsid w:val="00833B14"/>
    <w:rsid w:val="00834DF7"/>
    <w:rsid w:val="00840DE0"/>
    <w:rsid w:val="008433C8"/>
    <w:rsid w:val="008433FE"/>
    <w:rsid w:val="00843FAF"/>
    <w:rsid w:val="008457B2"/>
    <w:rsid w:val="00845828"/>
    <w:rsid w:val="00855C2B"/>
    <w:rsid w:val="00856201"/>
    <w:rsid w:val="0085749A"/>
    <w:rsid w:val="0086172D"/>
    <w:rsid w:val="00864269"/>
    <w:rsid w:val="008649EC"/>
    <w:rsid w:val="00867ADD"/>
    <w:rsid w:val="00871ABA"/>
    <w:rsid w:val="008821EE"/>
    <w:rsid w:val="0088636C"/>
    <w:rsid w:val="008920E2"/>
    <w:rsid w:val="0089664B"/>
    <w:rsid w:val="0089722E"/>
    <w:rsid w:val="00897BFE"/>
    <w:rsid w:val="008A01FB"/>
    <w:rsid w:val="008A0578"/>
    <w:rsid w:val="008A14E9"/>
    <w:rsid w:val="008A1DD2"/>
    <w:rsid w:val="008A239D"/>
    <w:rsid w:val="008A3A66"/>
    <w:rsid w:val="008A6249"/>
    <w:rsid w:val="008B11D9"/>
    <w:rsid w:val="008B2C44"/>
    <w:rsid w:val="008B5776"/>
    <w:rsid w:val="008B5D9B"/>
    <w:rsid w:val="008C18F9"/>
    <w:rsid w:val="008E253F"/>
    <w:rsid w:val="008F32ED"/>
    <w:rsid w:val="008F5801"/>
    <w:rsid w:val="00902FD6"/>
    <w:rsid w:val="009115D9"/>
    <w:rsid w:val="00914710"/>
    <w:rsid w:val="00930707"/>
    <w:rsid w:val="00941805"/>
    <w:rsid w:val="00941A87"/>
    <w:rsid w:val="00941E63"/>
    <w:rsid w:val="00943D56"/>
    <w:rsid w:val="0094530A"/>
    <w:rsid w:val="009467AF"/>
    <w:rsid w:val="00946CC4"/>
    <w:rsid w:val="0095755B"/>
    <w:rsid w:val="009603CC"/>
    <w:rsid w:val="00964CCA"/>
    <w:rsid w:val="0097256F"/>
    <w:rsid w:val="00974E62"/>
    <w:rsid w:val="00980A20"/>
    <w:rsid w:val="00981F8D"/>
    <w:rsid w:val="00987402"/>
    <w:rsid w:val="00987E9B"/>
    <w:rsid w:val="00991354"/>
    <w:rsid w:val="009913AB"/>
    <w:rsid w:val="009934C6"/>
    <w:rsid w:val="00997E29"/>
    <w:rsid w:val="009A7F0D"/>
    <w:rsid w:val="009C00AA"/>
    <w:rsid w:val="009C5FED"/>
    <w:rsid w:val="009C76F5"/>
    <w:rsid w:val="009D15C3"/>
    <w:rsid w:val="009D1676"/>
    <w:rsid w:val="009D2D2B"/>
    <w:rsid w:val="009D466F"/>
    <w:rsid w:val="009E1EE1"/>
    <w:rsid w:val="009E2390"/>
    <w:rsid w:val="009E37D8"/>
    <w:rsid w:val="009F70E4"/>
    <w:rsid w:val="009F7862"/>
    <w:rsid w:val="00A066C3"/>
    <w:rsid w:val="00A1582E"/>
    <w:rsid w:val="00A21270"/>
    <w:rsid w:val="00A229CB"/>
    <w:rsid w:val="00A3222B"/>
    <w:rsid w:val="00A366D6"/>
    <w:rsid w:val="00A4030F"/>
    <w:rsid w:val="00A421B0"/>
    <w:rsid w:val="00A511A2"/>
    <w:rsid w:val="00A55D5C"/>
    <w:rsid w:val="00A5640F"/>
    <w:rsid w:val="00A568DA"/>
    <w:rsid w:val="00A66E08"/>
    <w:rsid w:val="00A72BFD"/>
    <w:rsid w:val="00A734A3"/>
    <w:rsid w:val="00A7479F"/>
    <w:rsid w:val="00A802DD"/>
    <w:rsid w:val="00A80E61"/>
    <w:rsid w:val="00A842D5"/>
    <w:rsid w:val="00A911E0"/>
    <w:rsid w:val="00A95AC4"/>
    <w:rsid w:val="00AA6E9D"/>
    <w:rsid w:val="00AB225D"/>
    <w:rsid w:val="00AB2FCD"/>
    <w:rsid w:val="00AB3F8D"/>
    <w:rsid w:val="00AB7729"/>
    <w:rsid w:val="00AC2D70"/>
    <w:rsid w:val="00AD0CB4"/>
    <w:rsid w:val="00AD72EA"/>
    <w:rsid w:val="00AE1A4E"/>
    <w:rsid w:val="00AE291D"/>
    <w:rsid w:val="00AE42C1"/>
    <w:rsid w:val="00AE495F"/>
    <w:rsid w:val="00AE58B1"/>
    <w:rsid w:val="00AE70FD"/>
    <w:rsid w:val="00B0688F"/>
    <w:rsid w:val="00B10314"/>
    <w:rsid w:val="00B139DF"/>
    <w:rsid w:val="00B16377"/>
    <w:rsid w:val="00B16A28"/>
    <w:rsid w:val="00B1729D"/>
    <w:rsid w:val="00B24979"/>
    <w:rsid w:val="00B40B87"/>
    <w:rsid w:val="00B57EB9"/>
    <w:rsid w:val="00B6291F"/>
    <w:rsid w:val="00B71FEB"/>
    <w:rsid w:val="00B74289"/>
    <w:rsid w:val="00B74D40"/>
    <w:rsid w:val="00B75661"/>
    <w:rsid w:val="00B76D79"/>
    <w:rsid w:val="00B856BF"/>
    <w:rsid w:val="00B87AD1"/>
    <w:rsid w:val="00B90510"/>
    <w:rsid w:val="00B91B19"/>
    <w:rsid w:val="00B91D35"/>
    <w:rsid w:val="00B92594"/>
    <w:rsid w:val="00B95A27"/>
    <w:rsid w:val="00B965FC"/>
    <w:rsid w:val="00BA27E5"/>
    <w:rsid w:val="00BA4FA8"/>
    <w:rsid w:val="00BB6903"/>
    <w:rsid w:val="00BB7A21"/>
    <w:rsid w:val="00BD3DBD"/>
    <w:rsid w:val="00C0054F"/>
    <w:rsid w:val="00C00DF9"/>
    <w:rsid w:val="00C01BB4"/>
    <w:rsid w:val="00C050B3"/>
    <w:rsid w:val="00C052CE"/>
    <w:rsid w:val="00C10C74"/>
    <w:rsid w:val="00C1476C"/>
    <w:rsid w:val="00C173B1"/>
    <w:rsid w:val="00C2182A"/>
    <w:rsid w:val="00C252E8"/>
    <w:rsid w:val="00C27EF4"/>
    <w:rsid w:val="00C3511F"/>
    <w:rsid w:val="00C442CC"/>
    <w:rsid w:val="00C575D4"/>
    <w:rsid w:val="00C616C6"/>
    <w:rsid w:val="00C716EC"/>
    <w:rsid w:val="00C77DA5"/>
    <w:rsid w:val="00C82B94"/>
    <w:rsid w:val="00C838E3"/>
    <w:rsid w:val="00C90806"/>
    <w:rsid w:val="00C93E2F"/>
    <w:rsid w:val="00C946FF"/>
    <w:rsid w:val="00CA0F10"/>
    <w:rsid w:val="00CA235C"/>
    <w:rsid w:val="00CA2A7E"/>
    <w:rsid w:val="00CC01E6"/>
    <w:rsid w:val="00CC2D29"/>
    <w:rsid w:val="00CC6DA2"/>
    <w:rsid w:val="00CD3D85"/>
    <w:rsid w:val="00CD4C9E"/>
    <w:rsid w:val="00CE48C1"/>
    <w:rsid w:val="00CE4EF5"/>
    <w:rsid w:val="00CE621F"/>
    <w:rsid w:val="00CE753A"/>
    <w:rsid w:val="00CF1563"/>
    <w:rsid w:val="00CF7A2F"/>
    <w:rsid w:val="00D06D8F"/>
    <w:rsid w:val="00D100E7"/>
    <w:rsid w:val="00D1715C"/>
    <w:rsid w:val="00D2059D"/>
    <w:rsid w:val="00D25289"/>
    <w:rsid w:val="00D27AF8"/>
    <w:rsid w:val="00D31B13"/>
    <w:rsid w:val="00D357D4"/>
    <w:rsid w:val="00D403F5"/>
    <w:rsid w:val="00D46EDA"/>
    <w:rsid w:val="00D51ED0"/>
    <w:rsid w:val="00D525F4"/>
    <w:rsid w:val="00D56AF6"/>
    <w:rsid w:val="00D6317D"/>
    <w:rsid w:val="00D657DB"/>
    <w:rsid w:val="00D758DC"/>
    <w:rsid w:val="00D839B2"/>
    <w:rsid w:val="00D91699"/>
    <w:rsid w:val="00D97D3C"/>
    <w:rsid w:val="00DB060D"/>
    <w:rsid w:val="00DB3B5F"/>
    <w:rsid w:val="00DC5FB4"/>
    <w:rsid w:val="00DD5535"/>
    <w:rsid w:val="00DE313B"/>
    <w:rsid w:val="00DE37BF"/>
    <w:rsid w:val="00DF1902"/>
    <w:rsid w:val="00DF5AFF"/>
    <w:rsid w:val="00E03A14"/>
    <w:rsid w:val="00E04BEA"/>
    <w:rsid w:val="00E11175"/>
    <w:rsid w:val="00E24F56"/>
    <w:rsid w:val="00E27915"/>
    <w:rsid w:val="00E40D40"/>
    <w:rsid w:val="00E429DB"/>
    <w:rsid w:val="00E436EE"/>
    <w:rsid w:val="00E4624E"/>
    <w:rsid w:val="00E5188D"/>
    <w:rsid w:val="00E72000"/>
    <w:rsid w:val="00E74994"/>
    <w:rsid w:val="00E77CD9"/>
    <w:rsid w:val="00E81BFB"/>
    <w:rsid w:val="00E83EF7"/>
    <w:rsid w:val="00E8468C"/>
    <w:rsid w:val="00E846AE"/>
    <w:rsid w:val="00E8765F"/>
    <w:rsid w:val="00E878CE"/>
    <w:rsid w:val="00E87DF1"/>
    <w:rsid w:val="00EA30D1"/>
    <w:rsid w:val="00EA45CB"/>
    <w:rsid w:val="00EA4A59"/>
    <w:rsid w:val="00EA5C40"/>
    <w:rsid w:val="00EA6C33"/>
    <w:rsid w:val="00EB0C36"/>
    <w:rsid w:val="00EB2889"/>
    <w:rsid w:val="00EB5A2A"/>
    <w:rsid w:val="00EC0B23"/>
    <w:rsid w:val="00EC2BE5"/>
    <w:rsid w:val="00EC39DC"/>
    <w:rsid w:val="00ED39FC"/>
    <w:rsid w:val="00ED5587"/>
    <w:rsid w:val="00ED5CA2"/>
    <w:rsid w:val="00EE18B9"/>
    <w:rsid w:val="00EE6E1B"/>
    <w:rsid w:val="00F070F9"/>
    <w:rsid w:val="00F07BEC"/>
    <w:rsid w:val="00F12FE9"/>
    <w:rsid w:val="00F17E8F"/>
    <w:rsid w:val="00F25AE2"/>
    <w:rsid w:val="00F30B3E"/>
    <w:rsid w:val="00F30DE1"/>
    <w:rsid w:val="00F3123C"/>
    <w:rsid w:val="00F31D66"/>
    <w:rsid w:val="00F35BFF"/>
    <w:rsid w:val="00F40253"/>
    <w:rsid w:val="00F46771"/>
    <w:rsid w:val="00F46896"/>
    <w:rsid w:val="00F47ADD"/>
    <w:rsid w:val="00F57440"/>
    <w:rsid w:val="00F617F8"/>
    <w:rsid w:val="00F64D2B"/>
    <w:rsid w:val="00F705B1"/>
    <w:rsid w:val="00F80E11"/>
    <w:rsid w:val="00F812BC"/>
    <w:rsid w:val="00F8183B"/>
    <w:rsid w:val="00F93121"/>
    <w:rsid w:val="00FB7474"/>
    <w:rsid w:val="00FC2E89"/>
    <w:rsid w:val="00FD36DE"/>
    <w:rsid w:val="00FD3960"/>
    <w:rsid w:val="00FF0EF0"/>
    <w:rsid w:val="00FF377E"/>
    <w:rsid w:val="00FF400C"/>
    <w:rsid w:val="00FF576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9FBA13"/>
  <w15:docId w15:val="{CB7FB0A8-15C3-46CD-81A3-9A1A9C488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nb-NO" w:eastAsia="nb-NO"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D4839"/>
    <w:pPr>
      <w:spacing w:after="200" w:line="276" w:lineRule="auto"/>
    </w:pPr>
    <w:rPr>
      <w:sz w:val="22"/>
      <w:szCs w:val="22"/>
      <w:lang w:val="en-GB" w:eastAsia="en-US"/>
    </w:rPr>
  </w:style>
  <w:style w:type="paragraph" w:styleId="Heading3">
    <w:name w:val="heading 3"/>
    <w:basedOn w:val="Normal"/>
    <w:next w:val="Normal"/>
    <w:link w:val="Heading3Char"/>
    <w:uiPriority w:val="9"/>
    <w:unhideWhenUsed/>
    <w:qFormat/>
    <w:rsid w:val="002E76F3"/>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link w:val="Heading4Char"/>
    <w:uiPriority w:val="99"/>
    <w:qFormat/>
    <w:rsid w:val="00A7479F"/>
    <w:pPr>
      <w:spacing w:before="100" w:beforeAutospacing="1" w:after="100" w:afterAutospacing="1" w:line="240" w:lineRule="auto"/>
      <w:outlineLvl w:val="3"/>
    </w:pPr>
    <w:rPr>
      <w:rFonts w:ascii="Times New Roman" w:hAnsi="Times New Roman"/>
      <w:b/>
      <w:bCs/>
      <w:sz w:val="24"/>
      <w:szCs w:val="24"/>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uiPriority w:val="99"/>
    <w:semiHidden/>
    <w:rPr>
      <w:rFonts w:ascii="Cambria" w:hAnsi="Cambria" w:cs="Times New Roman"/>
      <w:b/>
      <w:bCs/>
      <w:sz w:val="28"/>
      <w:lang w:val="en-GB"/>
    </w:rPr>
  </w:style>
  <w:style w:type="paragraph" w:styleId="NormalWeb">
    <w:name w:val="Normal (Web)"/>
    <w:basedOn w:val="Normal"/>
    <w:uiPriority w:val="99"/>
    <w:rsid w:val="00013415"/>
    <w:pPr>
      <w:spacing w:before="100" w:beforeAutospacing="1" w:after="100" w:afterAutospacing="1" w:line="240" w:lineRule="auto"/>
    </w:pPr>
    <w:rPr>
      <w:rFonts w:ascii="Times New Roman" w:eastAsia="Times New Roman" w:hAnsi="Times New Roman"/>
      <w:sz w:val="24"/>
      <w:szCs w:val="24"/>
      <w:lang w:eastAsia="en-GB"/>
    </w:rPr>
  </w:style>
  <w:style w:type="character" w:styleId="Hyperlink">
    <w:name w:val="Hyperlink"/>
    <w:uiPriority w:val="99"/>
    <w:rsid w:val="00013415"/>
    <w:rPr>
      <w:rFonts w:cs="Times New Roman"/>
      <w:color w:val="0000FF"/>
      <w:u w:val="single"/>
    </w:rPr>
  </w:style>
  <w:style w:type="paragraph" w:styleId="ListParagraph">
    <w:name w:val="List Paragraph"/>
    <w:basedOn w:val="Normal"/>
    <w:uiPriority w:val="99"/>
    <w:qFormat/>
    <w:rsid w:val="00CD4C9E"/>
    <w:pPr>
      <w:ind w:left="720"/>
      <w:contextualSpacing/>
    </w:pPr>
  </w:style>
  <w:style w:type="character" w:styleId="CommentReference">
    <w:name w:val="annotation reference"/>
    <w:uiPriority w:val="99"/>
    <w:semiHidden/>
    <w:rsid w:val="00FF0EF0"/>
    <w:rPr>
      <w:rFonts w:cs="Times New Roman"/>
      <w:sz w:val="16"/>
    </w:rPr>
  </w:style>
  <w:style w:type="paragraph" w:styleId="CommentText">
    <w:name w:val="annotation text"/>
    <w:basedOn w:val="Normal"/>
    <w:link w:val="CommentTextChar"/>
    <w:uiPriority w:val="99"/>
    <w:semiHidden/>
    <w:rsid w:val="00FF0EF0"/>
    <w:pPr>
      <w:spacing w:line="240" w:lineRule="auto"/>
    </w:pPr>
    <w:rPr>
      <w:sz w:val="20"/>
      <w:szCs w:val="20"/>
    </w:rPr>
  </w:style>
  <w:style w:type="character" w:customStyle="1" w:styleId="CommentTextChar">
    <w:name w:val="Comment Text Char"/>
    <w:link w:val="CommentText"/>
    <w:uiPriority w:val="99"/>
    <w:semiHidden/>
    <w:rsid w:val="00FF0EF0"/>
    <w:rPr>
      <w:rFonts w:cs="Times New Roman"/>
      <w:sz w:val="20"/>
    </w:rPr>
  </w:style>
  <w:style w:type="paragraph" w:styleId="CommentSubject">
    <w:name w:val="annotation subject"/>
    <w:basedOn w:val="CommentText"/>
    <w:next w:val="CommentText"/>
    <w:link w:val="CommentSubjectChar"/>
    <w:uiPriority w:val="99"/>
    <w:semiHidden/>
    <w:rsid w:val="00FF0EF0"/>
    <w:rPr>
      <w:b/>
      <w:bCs/>
    </w:rPr>
  </w:style>
  <w:style w:type="character" w:customStyle="1" w:styleId="CommentSubjectChar">
    <w:name w:val="Comment Subject Char"/>
    <w:link w:val="CommentSubject"/>
    <w:uiPriority w:val="99"/>
    <w:semiHidden/>
    <w:rsid w:val="00FF0EF0"/>
    <w:rPr>
      <w:rFonts w:cs="Times New Roman"/>
      <w:b/>
      <w:bCs/>
      <w:sz w:val="20"/>
    </w:rPr>
  </w:style>
  <w:style w:type="paragraph" w:styleId="BalloonText">
    <w:name w:val="Balloon Text"/>
    <w:basedOn w:val="Normal"/>
    <w:link w:val="BalloonTextChar"/>
    <w:uiPriority w:val="99"/>
    <w:semiHidden/>
    <w:rsid w:val="00FF0EF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F0EF0"/>
    <w:rPr>
      <w:rFonts w:ascii="Tahoma" w:hAnsi="Tahoma" w:cs="Tahoma"/>
      <w:sz w:val="16"/>
    </w:rPr>
  </w:style>
  <w:style w:type="paragraph" w:styleId="Header">
    <w:name w:val="header"/>
    <w:basedOn w:val="Normal"/>
    <w:link w:val="HeaderChar"/>
    <w:uiPriority w:val="99"/>
    <w:rsid w:val="005D2B87"/>
    <w:pPr>
      <w:tabs>
        <w:tab w:val="center" w:pos="4513"/>
        <w:tab w:val="right" w:pos="9026"/>
      </w:tabs>
      <w:spacing w:after="0" w:line="240" w:lineRule="auto"/>
    </w:pPr>
  </w:style>
  <w:style w:type="character" w:customStyle="1" w:styleId="HeaderChar">
    <w:name w:val="Header Char"/>
    <w:link w:val="Header"/>
    <w:uiPriority w:val="99"/>
    <w:rsid w:val="005D2B87"/>
    <w:rPr>
      <w:rFonts w:cs="Times New Roman"/>
    </w:rPr>
  </w:style>
  <w:style w:type="paragraph" w:styleId="Footer">
    <w:name w:val="footer"/>
    <w:basedOn w:val="Normal"/>
    <w:link w:val="FooterChar"/>
    <w:uiPriority w:val="99"/>
    <w:semiHidden/>
    <w:rsid w:val="005D2B87"/>
    <w:pPr>
      <w:tabs>
        <w:tab w:val="center" w:pos="4513"/>
        <w:tab w:val="right" w:pos="9026"/>
      </w:tabs>
      <w:spacing w:after="0" w:line="240" w:lineRule="auto"/>
    </w:pPr>
  </w:style>
  <w:style w:type="character" w:customStyle="1" w:styleId="FooterChar">
    <w:name w:val="Footer Char"/>
    <w:link w:val="Footer"/>
    <w:uiPriority w:val="99"/>
    <w:rsid w:val="005D2B87"/>
    <w:rPr>
      <w:rFonts w:cs="Times New Roman"/>
    </w:rPr>
  </w:style>
  <w:style w:type="character" w:styleId="PageNumber">
    <w:name w:val="page number"/>
    <w:uiPriority w:val="99"/>
    <w:rsid w:val="00A7479F"/>
    <w:rPr>
      <w:rFonts w:cs="Times New Roman"/>
    </w:rPr>
  </w:style>
  <w:style w:type="character" w:customStyle="1" w:styleId="st">
    <w:name w:val="st"/>
    <w:rsid w:val="00964CCA"/>
  </w:style>
  <w:style w:type="character" w:customStyle="1" w:styleId="Heading3Char">
    <w:name w:val="Heading 3 Char"/>
    <w:basedOn w:val="DefaultParagraphFont"/>
    <w:link w:val="Heading3"/>
    <w:uiPriority w:val="9"/>
    <w:rsid w:val="002E76F3"/>
    <w:rPr>
      <w:rFonts w:asciiTheme="majorHAnsi" w:eastAsiaTheme="majorEastAsia" w:hAnsiTheme="majorHAnsi" w:cstheme="majorBidi"/>
      <w:b/>
      <w:bCs/>
      <w:sz w:val="26"/>
      <w:szCs w:val="26"/>
      <w:lang w:val="en-GB" w:eastAsia="en-US"/>
    </w:rPr>
  </w:style>
  <w:style w:type="character" w:styleId="Strong">
    <w:name w:val="Strong"/>
    <w:uiPriority w:val="22"/>
    <w:qFormat/>
    <w:rsid w:val="005D059B"/>
    <w:rPr>
      <w:b/>
      <w:bCs/>
    </w:rPr>
  </w:style>
  <w:style w:type="character" w:styleId="FollowedHyperlink">
    <w:name w:val="FollowedHyperlink"/>
    <w:basedOn w:val="DefaultParagraphFont"/>
    <w:uiPriority w:val="99"/>
    <w:semiHidden/>
    <w:unhideWhenUsed/>
    <w:rsid w:val="000A4532"/>
    <w:rPr>
      <w:color w:val="800080" w:themeColor="followedHyperlink"/>
      <w:u w:val="single"/>
    </w:rPr>
  </w:style>
  <w:style w:type="table" w:styleId="TableGrid">
    <w:name w:val="Table Grid"/>
    <w:basedOn w:val="TableNormal"/>
    <w:rsid w:val="009603CC"/>
    <w:rPr>
      <w:rFonts w:asciiTheme="minorHAnsi" w:eastAsiaTheme="minorEastAsia" w:hAnsiTheme="minorHAnsi" w:cstheme="minorBidi"/>
      <w:sz w:val="24"/>
      <w:szCs w:val="24"/>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E878CE"/>
    <w:rPr>
      <w:sz w:val="22"/>
      <w:szCs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414448">
      <w:bodyDiv w:val="1"/>
      <w:marLeft w:val="0"/>
      <w:marRight w:val="0"/>
      <w:marTop w:val="0"/>
      <w:marBottom w:val="0"/>
      <w:divBdr>
        <w:top w:val="none" w:sz="0" w:space="0" w:color="auto"/>
        <w:left w:val="none" w:sz="0" w:space="0" w:color="auto"/>
        <w:bottom w:val="none" w:sz="0" w:space="0" w:color="auto"/>
        <w:right w:val="none" w:sz="0" w:space="0" w:color="auto"/>
      </w:divBdr>
    </w:div>
    <w:div w:id="529269122">
      <w:bodyDiv w:val="1"/>
      <w:marLeft w:val="0"/>
      <w:marRight w:val="0"/>
      <w:marTop w:val="0"/>
      <w:marBottom w:val="0"/>
      <w:divBdr>
        <w:top w:val="none" w:sz="0" w:space="0" w:color="auto"/>
        <w:left w:val="none" w:sz="0" w:space="0" w:color="auto"/>
        <w:bottom w:val="none" w:sz="0" w:space="0" w:color="auto"/>
        <w:right w:val="none" w:sz="0" w:space="0" w:color="auto"/>
      </w:divBdr>
    </w:div>
    <w:div w:id="1024357309">
      <w:bodyDiv w:val="1"/>
      <w:marLeft w:val="0"/>
      <w:marRight w:val="0"/>
      <w:marTop w:val="0"/>
      <w:marBottom w:val="0"/>
      <w:divBdr>
        <w:top w:val="none" w:sz="0" w:space="0" w:color="auto"/>
        <w:left w:val="none" w:sz="0" w:space="0" w:color="auto"/>
        <w:bottom w:val="none" w:sz="0" w:space="0" w:color="auto"/>
        <w:right w:val="none" w:sz="0" w:space="0" w:color="auto"/>
      </w:divBdr>
    </w:div>
    <w:div w:id="1115827740">
      <w:bodyDiv w:val="1"/>
      <w:marLeft w:val="0"/>
      <w:marRight w:val="0"/>
      <w:marTop w:val="0"/>
      <w:marBottom w:val="0"/>
      <w:divBdr>
        <w:top w:val="none" w:sz="0" w:space="0" w:color="auto"/>
        <w:left w:val="none" w:sz="0" w:space="0" w:color="auto"/>
        <w:bottom w:val="none" w:sz="0" w:space="0" w:color="auto"/>
        <w:right w:val="none" w:sz="0" w:space="0" w:color="auto"/>
      </w:divBdr>
    </w:div>
    <w:div w:id="1200435420">
      <w:bodyDiv w:val="1"/>
      <w:marLeft w:val="0"/>
      <w:marRight w:val="0"/>
      <w:marTop w:val="0"/>
      <w:marBottom w:val="0"/>
      <w:divBdr>
        <w:top w:val="none" w:sz="0" w:space="0" w:color="auto"/>
        <w:left w:val="none" w:sz="0" w:space="0" w:color="auto"/>
        <w:bottom w:val="none" w:sz="0" w:space="0" w:color="auto"/>
        <w:right w:val="none" w:sz="0" w:space="0" w:color="auto"/>
      </w:divBdr>
      <w:divsChild>
        <w:div w:id="1994479766">
          <w:marLeft w:val="0"/>
          <w:marRight w:val="0"/>
          <w:marTop w:val="0"/>
          <w:marBottom w:val="0"/>
          <w:divBdr>
            <w:top w:val="none" w:sz="0" w:space="0" w:color="auto"/>
            <w:left w:val="none" w:sz="0" w:space="0" w:color="auto"/>
            <w:bottom w:val="none" w:sz="0" w:space="0" w:color="auto"/>
            <w:right w:val="none" w:sz="0" w:space="0" w:color="auto"/>
          </w:divBdr>
        </w:div>
        <w:div w:id="324089171">
          <w:marLeft w:val="0"/>
          <w:marRight w:val="0"/>
          <w:marTop w:val="0"/>
          <w:marBottom w:val="0"/>
          <w:divBdr>
            <w:top w:val="none" w:sz="0" w:space="0" w:color="auto"/>
            <w:left w:val="none" w:sz="0" w:space="0" w:color="auto"/>
            <w:bottom w:val="none" w:sz="0" w:space="0" w:color="auto"/>
            <w:right w:val="none" w:sz="0" w:space="0" w:color="auto"/>
          </w:divBdr>
        </w:div>
      </w:divsChild>
    </w:div>
    <w:div w:id="1521043882">
      <w:bodyDiv w:val="1"/>
      <w:marLeft w:val="0"/>
      <w:marRight w:val="0"/>
      <w:marTop w:val="0"/>
      <w:marBottom w:val="0"/>
      <w:divBdr>
        <w:top w:val="none" w:sz="0" w:space="0" w:color="auto"/>
        <w:left w:val="none" w:sz="0" w:space="0" w:color="auto"/>
        <w:bottom w:val="none" w:sz="0" w:space="0" w:color="auto"/>
        <w:right w:val="none" w:sz="0" w:space="0" w:color="auto"/>
      </w:divBdr>
    </w:div>
    <w:div w:id="1600289681">
      <w:bodyDiv w:val="1"/>
      <w:marLeft w:val="0"/>
      <w:marRight w:val="0"/>
      <w:marTop w:val="0"/>
      <w:marBottom w:val="0"/>
      <w:divBdr>
        <w:top w:val="none" w:sz="0" w:space="0" w:color="auto"/>
        <w:left w:val="none" w:sz="0" w:space="0" w:color="auto"/>
        <w:bottom w:val="none" w:sz="0" w:space="0" w:color="auto"/>
        <w:right w:val="none" w:sz="0" w:space="0" w:color="auto"/>
      </w:divBdr>
    </w:div>
    <w:div w:id="1809660413">
      <w:bodyDiv w:val="1"/>
      <w:marLeft w:val="0"/>
      <w:marRight w:val="0"/>
      <w:marTop w:val="0"/>
      <w:marBottom w:val="0"/>
      <w:divBdr>
        <w:top w:val="none" w:sz="0" w:space="0" w:color="auto"/>
        <w:left w:val="none" w:sz="0" w:space="0" w:color="auto"/>
        <w:bottom w:val="none" w:sz="0" w:space="0" w:color="auto"/>
        <w:right w:val="none" w:sz="0" w:space="0" w:color="auto"/>
      </w:divBdr>
    </w:div>
    <w:div w:id="1810367454">
      <w:bodyDiv w:val="1"/>
      <w:marLeft w:val="0"/>
      <w:marRight w:val="0"/>
      <w:marTop w:val="0"/>
      <w:marBottom w:val="0"/>
      <w:divBdr>
        <w:top w:val="none" w:sz="0" w:space="0" w:color="auto"/>
        <w:left w:val="none" w:sz="0" w:space="0" w:color="auto"/>
        <w:bottom w:val="none" w:sz="0" w:space="0" w:color="auto"/>
        <w:right w:val="none" w:sz="0" w:space="0" w:color="auto"/>
      </w:divBdr>
    </w:div>
    <w:div w:id="21313203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help@greenzorro.com" TargetMode="Externa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greenzorro.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greenzorro.com"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7C414046E0BEA48B2282B559CEDC2BF" ma:contentTypeVersion="4" ma:contentTypeDescription="Create a new document." ma:contentTypeScope="" ma:versionID="6a90b4c9ba6fc855429e087d9ebe2324">
  <xsd:schema xmlns:xsd="http://www.w3.org/2001/XMLSchema" xmlns:xs="http://www.w3.org/2001/XMLSchema" xmlns:p="http://schemas.microsoft.com/office/2006/metadata/properties" xmlns:ns2="6b728713-e703-4692-b90a-1897804a2b32" targetNamespace="http://schemas.microsoft.com/office/2006/metadata/properties" ma:root="true" ma:fieldsID="2b1c699f2fc17a0026a23ac0d525207a" ns2:_="">
    <xsd:import namespace="6b728713-e703-4692-b90a-1897804a2b32"/>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728713-e703-4692-b90a-1897804a2b3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6C3C4A-C2FE-463B-8977-CE2BA309A816}">
  <ds:schemaRefs>
    <ds:schemaRef ds:uri="http://schemas.microsoft.com/sharepoint/v3/contenttype/forms"/>
  </ds:schemaRefs>
</ds:datastoreItem>
</file>

<file path=customXml/itemProps2.xml><?xml version="1.0" encoding="utf-8"?>
<ds:datastoreItem xmlns:ds="http://schemas.openxmlformats.org/officeDocument/2006/customXml" ds:itemID="{4ADD120A-480F-4117-BF4E-1DA823BD515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06FCE84-C7B3-4A4B-AFE7-795F011F9A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728713-e703-4692-b90a-1897804a2b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C2264B9-BF38-4BF5-9548-48E01A346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7568</Words>
  <Characters>43142</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TERMS AND CONDITIONS</vt:lpstr>
    </vt:vector>
  </TitlesOfParts>
  <Company>Hewlett-Packard</Company>
  <LinksUpToDate>false</LinksUpToDate>
  <CharactersWithSpaces>50609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TERMS AND CONDITIONS</dc:title>
  <dc:creator>marilee</dc:creator>
  <cp:lastModifiedBy>Mario Karagiorgas</cp:lastModifiedBy>
  <cp:revision>4</cp:revision>
  <cp:lastPrinted>2012-06-01T07:47:00Z</cp:lastPrinted>
  <dcterms:created xsi:type="dcterms:W3CDTF">2016-12-12T15:16:00Z</dcterms:created>
  <dcterms:modified xsi:type="dcterms:W3CDTF">2016-12-13T11:58:00Z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0x01010097C414046E0BEA48B2282B559CEDC2BF</vt:lpwstr>
  </property>
</Properties>
</file>
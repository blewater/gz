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36C3E" w14:textId="2A9825F7" w:rsidR="00551FA2" w:rsidRDefault="00551FA2" w:rsidP="55EBBF4D">
      <w:pPr>
        <w:jc w:val="both"/>
        <w:rPr>
          <w:ins w:id="0" w:author="Marian Buhnici" w:date="2016-12-12T12:20:00Z"/>
          <w:rFonts w:eastAsiaTheme="minorEastAsia"/>
        </w:rPr>
      </w:pPr>
      <w:bookmarkStart w:id="1" w:name="_GoBack"/>
      <w:bookmarkEnd w:id="1"/>
      <w:ins w:id="2" w:author="Marian Buhnici" w:date="2016-12-12T12:20:00Z">
        <w:r>
          <w:rPr>
            <w:rFonts w:eastAsiaTheme="minorEastAsia"/>
          </w:rPr>
          <w:t>[</w:t>
        </w:r>
      </w:ins>
      <w:ins w:id="3" w:author="Marian Buhnici" w:date="2016-12-12T12:21:00Z">
        <w:r>
          <w:rPr>
            <w:rFonts w:eastAsiaTheme="minorEastAsia"/>
          </w:rPr>
          <w:t>Gambling footnote</w:t>
        </w:r>
      </w:ins>
      <w:ins w:id="4" w:author="Marian Buhnici" w:date="2016-12-12T12:20:00Z">
        <w:r>
          <w:rPr>
            <w:rFonts w:eastAsiaTheme="minorEastAsia"/>
          </w:rPr>
          <w:t>]</w:t>
        </w:r>
      </w:ins>
    </w:p>
    <w:p w14:paraId="5AACB6BF" w14:textId="6FD87D7F" w:rsidR="55EBBF4D" w:rsidRDefault="55EBBF4D" w:rsidP="55EBBF4D">
      <w:pPr>
        <w:jc w:val="both"/>
        <w:rPr>
          <w:rFonts w:eastAsiaTheme="minorEastAsia"/>
        </w:rPr>
      </w:pPr>
      <w:r w:rsidRPr="55EBBF4D">
        <w:rPr>
          <w:rFonts w:eastAsiaTheme="minorEastAsia"/>
        </w:rPr>
        <w:t xml:space="preserve">The </w:t>
      </w:r>
      <w:r w:rsidR="0099167E">
        <w:rPr>
          <w:rFonts w:eastAsiaTheme="minorEastAsia"/>
        </w:rPr>
        <w:t>G</w:t>
      </w:r>
      <w:r w:rsidR="00E5735B">
        <w:rPr>
          <w:rFonts w:eastAsiaTheme="minorEastAsia"/>
        </w:rPr>
        <w:t xml:space="preserve">ambling services on the </w:t>
      </w:r>
      <w:r w:rsidRPr="55EBBF4D">
        <w:rPr>
          <w:rFonts w:eastAsiaTheme="minorEastAsia"/>
        </w:rPr>
        <w:t xml:space="preserve">website </w:t>
      </w:r>
      <w:r w:rsidR="00914BE0">
        <w:rPr>
          <w:rFonts w:eastAsiaTheme="minorEastAsia"/>
        </w:rPr>
        <w:t>are</w:t>
      </w:r>
      <w:r w:rsidR="00914BE0" w:rsidRPr="55EBBF4D">
        <w:rPr>
          <w:rFonts w:eastAsiaTheme="minorEastAsia"/>
        </w:rPr>
        <w:t xml:space="preserve"> </w:t>
      </w:r>
      <w:r w:rsidRPr="55EBBF4D">
        <w:rPr>
          <w:rFonts w:eastAsiaTheme="minorEastAsia"/>
        </w:rPr>
        <w:t xml:space="preserve">operated by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N.V., a limited liability company incorporated under the laws of Curacao, bearing company registration number 108354 and having its registered address at </w:t>
      </w:r>
      <w:proofErr w:type="spellStart"/>
      <w:r w:rsidRPr="55EBBF4D">
        <w:rPr>
          <w:rFonts w:eastAsiaTheme="minorEastAsia"/>
        </w:rPr>
        <w:t>Dr.</w:t>
      </w:r>
      <w:proofErr w:type="spellEnd"/>
      <w:r w:rsidRPr="55EBBF4D">
        <w:rPr>
          <w:rFonts w:eastAsiaTheme="minorEastAsia"/>
        </w:rPr>
        <w:t xml:space="preserve"> </w:t>
      </w:r>
      <w:proofErr w:type="spellStart"/>
      <w:r w:rsidRPr="55EBBF4D">
        <w:rPr>
          <w:rFonts w:eastAsiaTheme="minorEastAsia"/>
        </w:rPr>
        <w:t>Hugenholtzweg</w:t>
      </w:r>
      <w:proofErr w:type="spellEnd"/>
      <w:r w:rsidRPr="55EBBF4D">
        <w:rPr>
          <w:rFonts w:eastAsiaTheme="minorEastAsia"/>
        </w:rPr>
        <w:t xml:space="preserve"> Z/N, Curacao, and by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Ltd., a company bearing registration number C44411, and having its registered address at Level 5, Suite 1A, </w:t>
      </w:r>
      <w:proofErr w:type="spellStart"/>
      <w:r w:rsidRPr="55EBBF4D">
        <w:rPr>
          <w:rFonts w:eastAsiaTheme="minorEastAsia"/>
        </w:rPr>
        <w:t>Portomaso</w:t>
      </w:r>
      <w:proofErr w:type="spellEnd"/>
      <w:r w:rsidRPr="55EBBF4D">
        <w:rPr>
          <w:rFonts w:eastAsiaTheme="minorEastAsia"/>
        </w:rPr>
        <w:t xml:space="preserve"> Business Tower, </w:t>
      </w:r>
      <w:proofErr w:type="spellStart"/>
      <w:r w:rsidRPr="55EBBF4D">
        <w:rPr>
          <w:rFonts w:eastAsiaTheme="minorEastAsia"/>
        </w:rPr>
        <w:t>Vjal</w:t>
      </w:r>
      <w:proofErr w:type="spellEnd"/>
      <w:r w:rsidRPr="55EBBF4D">
        <w:rPr>
          <w:rFonts w:eastAsiaTheme="minorEastAsia"/>
        </w:rPr>
        <w:t xml:space="preserve"> </w:t>
      </w:r>
      <w:proofErr w:type="spellStart"/>
      <w:r w:rsidRPr="55EBBF4D">
        <w:rPr>
          <w:rFonts w:eastAsiaTheme="minorEastAsia"/>
        </w:rPr>
        <w:t>Portomaso</w:t>
      </w:r>
      <w:proofErr w:type="spellEnd"/>
      <w:r w:rsidRPr="55EBBF4D">
        <w:rPr>
          <w:rFonts w:eastAsiaTheme="minorEastAsia"/>
        </w:rPr>
        <w:t xml:space="preserve">, St. </w:t>
      </w:r>
      <w:proofErr w:type="spellStart"/>
      <w:r w:rsidRPr="55EBBF4D">
        <w:rPr>
          <w:rFonts w:eastAsiaTheme="minorEastAsia"/>
        </w:rPr>
        <w:t>Julians</w:t>
      </w:r>
      <w:proofErr w:type="spellEnd"/>
      <w:r w:rsidRPr="55EBBF4D">
        <w:rPr>
          <w:rFonts w:eastAsiaTheme="minorEastAsia"/>
        </w:rPr>
        <w:t>, STJ 4012, Malta.</w:t>
      </w:r>
    </w:p>
    <w:p w14:paraId="27C1225C" w14:textId="71202E7D" w:rsidR="55EBBF4D" w:rsidRDefault="55EBBF4D" w:rsidP="55EBBF4D">
      <w:pPr>
        <w:jc w:val="both"/>
        <w:rPr>
          <w:rFonts w:eastAsiaTheme="minorEastAsia"/>
        </w:rPr>
      </w:pPr>
      <w:r w:rsidRPr="55EBBF4D">
        <w:rPr>
          <w:rFonts w:eastAsiaTheme="minorEastAsia"/>
        </w:rPr>
        <w:t xml:space="preserve">Casino games on this website are provided by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N.V., a limited liability company incorporated under the laws of Curacao, bearing company registration number 108354 and having its registered address at </w:t>
      </w:r>
      <w:proofErr w:type="spellStart"/>
      <w:r w:rsidRPr="55EBBF4D">
        <w:rPr>
          <w:rFonts w:eastAsiaTheme="minorEastAsia"/>
        </w:rPr>
        <w:t>Dr.</w:t>
      </w:r>
      <w:proofErr w:type="spellEnd"/>
      <w:r w:rsidRPr="55EBBF4D">
        <w:rPr>
          <w:rFonts w:eastAsiaTheme="minorEastAsia"/>
        </w:rPr>
        <w:t xml:space="preserve"> </w:t>
      </w:r>
      <w:proofErr w:type="spellStart"/>
      <w:r w:rsidRPr="55EBBF4D">
        <w:rPr>
          <w:rFonts w:eastAsiaTheme="minorEastAsia"/>
        </w:rPr>
        <w:t>Hugenholtzweg</w:t>
      </w:r>
      <w:proofErr w:type="spellEnd"/>
      <w:r w:rsidRPr="55EBBF4D">
        <w:rPr>
          <w:rFonts w:eastAsiaTheme="minorEastAsia"/>
        </w:rPr>
        <w:t xml:space="preserve"> Z/N, Curacao, licensed and regulated in virtue of license number No. 8048/JAZ granted by the Government of Curacao. The Sportsbook services, if provided on this domain, are supplied by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N.V.</w:t>
      </w:r>
    </w:p>
    <w:p w14:paraId="2A3AF132" w14:textId="58EA9C54" w:rsidR="55EBBF4D" w:rsidRDefault="55EBBF4D" w:rsidP="55EBBF4D">
      <w:pPr>
        <w:jc w:val="both"/>
        <w:rPr>
          <w:rFonts w:eastAsiaTheme="minorEastAsia"/>
        </w:rPr>
      </w:pPr>
      <w:r w:rsidRPr="55EBBF4D">
        <w:rPr>
          <w:rFonts w:eastAsiaTheme="minorEastAsia"/>
        </w:rPr>
        <w:t xml:space="preserve">Specific casino games content on this website are provided by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Ltd., licensed and regulated by the Malta Gaming Authority (</w:t>
      </w:r>
      <w:hyperlink>
        <w:r w:rsidRPr="55EBBF4D">
          <w:rPr>
            <w:rStyle w:val="Hyperlink"/>
            <w:rFonts w:eastAsiaTheme="minorEastAsia"/>
          </w:rPr>
          <w:t>www.mga.org.mt</w:t>
        </w:r>
      </w:hyperlink>
      <w:r w:rsidRPr="55EBBF4D">
        <w:rPr>
          <w:rFonts w:eastAsiaTheme="minorEastAsia"/>
        </w:rPr>
        <w:t>) in virtue of a Class 1 on 4 license numbered MGA/CL1/497/2010 issued on the 2nd of May 2012.</w:t>
      </w:r>
    </w:p>
    <w:p w14:paraId="3DC0C32B" w14:textId="0FE8937F" w:rsidR="00551FA2" w:rsidRDefault="00551FA2" w:rsidP="55EBBF4D">
      <w:pPr>
        <w:jc w:val="both"/>
        <w:rPr>
          <w:ins w:id="5" w:author="Marian Buhnici" w:date="2016-12-12T12:21:00Z"/>
          <w:rFonts w:eastAsiaTheme="minorEastAsia"/>
        </w:rPr>
      </w:pPr>
      <w:ins w:id="6" w:author="Marian Buhnici" w:date="2016-12-12T12:21:00Z">
        <w:r>
          <w:rPr>
            <w:rFonts w:eastAsiaTheme="minorEastAsia"/>
          </w:rPr>
          <w:t>[Investment footnote]</w:t>
        </w:r>
      </w:ins>
    </w:p>
    <w:p w14:paraId="3B7C15FD" w14:textId="29F52CB4" w:rsidR="0099167E" w:rsidRDefault="00B56CD0" w:rsidP="55EBBF4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investment offering on this site is not operated nor offered by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N.V</w:t>
      </w:r>
      <w:r>
        <w:rPr>
          <w:rFonts w:eastAsiaTheme="minorEastAsia"/>
        </w:rPr>
        <w:t xml:space="preserve"> or </w:t>
      </w:r>
      <w:proofErr w:type="spellStart"/>
      <w:r w:rsidRPr="55EBBF4D">
        <w:rPr>
          <w:rFonts w:eastAsiaTheme="minorEastAsia"/>
        </w:rPr>
        <w:t>EveryMatrix</w:t>
      </w:r>
      <w:proofErr w:type="spellEnd"/>
      <w:r w:rsidRPr="55EBBF4D">
        <w:rPr>
          <w:rFonts w:eastAsiaTheme="minorEastAsia"/>
        </w:rPr>
        <w:t xml:space="preserve"> Ltd</w:t>
      </w:r>
      <w:r>
        <w:rPr>
          <w:rFonts w:eastAsiaTheme="minorEastAsia"/>
        </w:rPr>
        <w:t>. Please access the investment section in order to see specific Terms and conditions along with footnote</w:t>
      </w:r>
      <w:r w:rsidR="00E5735B">
        <w:rPr>
          <w:rFonts w:eastAsiaTheme="minorEastAsia"/>
        </w:rPr>
        <w:t xml:space="preserve"> provided by </w:t>
      </w:r>
      <w:proofErr w:type="spellStart"/>
      <w:r w:rsidR="00E5735B">
        <w:rPr>
          <w:rFonts w:eastAsiaTheme="minorEastAsia"/>
        </w:rPr>
        <w:t>Greenzorro</w:t>
      </w:r>
      <w:proofErr w:type="spellEnd"/>
      <w:r w:rsidR="00E5735B">
        <w:rPr>
          <w:rFonts w:eastAsiaTheme="minorEastAsia"/>
        </w:rPr>
        <w:t xml:space="preserve"> Ltd</w:t>
      </w:r>
      <w:r>
        <w:rPr>
          <w:rFonts w:eastAsiaTheme="minorEastAsia"/>
        </w:rPr>
        <w:t>.</w:t>
      </w:r>
    </w:p>
    <w:p w14:paraId="29C854AA" w14:textId="22CAD856" w:rsidR="55EBBF4D" w:rsidRDefault="55EBBF4D" w:rsidP="55EBBF4D">
      <w:pPr>
        <w:jc w:val="both"/>
      </w:pPr>
    </w:p>
    <w:p w14:paraId="185EF1D5" w14:textId="77777777" w:rsidR="00A332F4" w:rsidRPr="00F533D6" w:rsidRDefault="00A332F4"/>
    <w:p w14:paraId="61FDD1B4" w14:textId="77777777" w:rsidR="00A332F4" w:rsidRDefault="00A332F4"/>
    <w:p w14:paraId="0FB466A9" w14:textId="77777777" w:rsidR="00F533D6" w:rsidRPr="00F533D6" w:rsidRDefault="00F533D6"/>
    <w:sectPr w:rsidR="00F533D6" w:rsidRPr="00F5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n Buhnici">
    <w15:presenceInfo w15:providerId="AD" w15:userId="S-1-5-21-2740072182-513799624-2545396682-2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04"/>
    <w:rsid w:val="00123656"/>
    <w:rsid w:val="0026571A"/>
    <w:rsid w:val="00524248"/>
    <w:rsid w:val="00551FA2"/>
    <w:rsid w:val="00806782"/>
    <w:rsid w:val="008318FB"/>
    <w:rsid w:val="008C3E96"/>
    <w:rsid w:val="0090230C"/>
    <w:rsid w:val="00914BE0"/>
    <w:rsid w:val="0099167E"/>
    <w:rsid w:val="009C0D28"/>
    <w:rsid w:val="00A321B4"/>
    <w:rsid w:val="00A332F4"/>
    <w:rsid w:val="00AA4061"/>
    <w:rsid w:val="00B47704"/>
    <w:rsid w:val="00B56CD0"/>
    <w:rsid w:val="00BA0C19"/>
    <w:rsid w:val="00BB3A5D"/>
    <w:rsid w:val="00C012C1"/>
    <w:rsid w:val="00DC3607"/>
    <w:rsid w:val="00E5735B"/>
    <w:rsid w:val="00E96CFD"/>
    <w:rsid w:val="00F533D6"/>
    <w:rsid w:val="55EBB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DD2"/>
  <w15:docId w15:val="{EBD42260-293A-4FF2-8819-8B08A817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414046E0BEA48B2282B559CEDC2BF" ma:contentTypeVersion="4" ma:contentTypeDescription="Create a new document." ma:contentTypeScope="" ma:versionID="6a90b4c9ba6fc855429e087d9ebe2324">
  <xsd:schema xmlns:xsd="http://www.w3.org/2001/XMLSchema" xmlns:xs="http://www.w3.org/2001/XMLSchema" xmlns:p="http://schemas.microsoft.com/office/2006/metadata/properties" xmlns:ns2="6b728713-e703-4692-b90a-1897804a2b32" targetNamespace="http://schemas.microsoft.com/office/2006/metadata/properties" ma:root="true" ma:fieldsID="2b1c699f2fc17a0026a23ac0d525207a" ns2:_="">
    <xsd:import namespace="6b728713-e703-4692-b90a-1897804a2b3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28713-e703-4692-b90a-1897804a2b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BF6A3-978F-4A50-A917-4F52969DD9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69283-2A49-457A-929A-A46A3603A6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6C578-B058-4208-9033-5A625BF1F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28713-e703-4692-b90a-1897804a2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Jacelyn</dc:creator>
  <cp:lastModifiedBy>Mario Karagiorgas</cp:lastModifiedBy>
  <cp:revision>2</cp:revision>
  <dcterms:created xsi:type="dcterms:W3CDTF">2016-12-12T12:53:00Z</dcterms:created>
  <dcterms:modified xsi:type="dcterms:W3CDTF">2016-12-12T12:53:00Z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0x01010097C414046E0BEA48B2282B559CEDC2BF</vt:lpwstr>
  </property>
</Properties>
</file>